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AEB898E" w14:textId="77777777" w:rsidR="00171125" w:rsidRDefault="00171125">
      <w:pPr>
        <w:spacing w:beforeLines="100" w:before="312"/>
        <w:jc w:val="center"/>
        <w:rPr>
          <w:rFonts w:eastAsia="仿宋_GB2312"/>
        </w:rPr>
      </w:pPr>
    </w:p>
    <w:p w14:paraId="7908E3CD" w14:textId="1CF28606" w:rsidR="00171125" w:rsidRDefault="00232CC5">
      <w:pPr>
        <w:spacing w:beforeLines="100" w:before="312"/>
        <w:jc w:val="center"/>
        <w:rPr>
          <w:rFonts w:ascii="黑体" w:eastAsia="黑体"/>
          <w:b/>
          <w:sz w:val="36"/>
          <w:szCs w:val="36"/>
        </w:rPr>
      </w:pPr>
      <w:r>
        <w:rPr>
          <w:rFonts w:eastAsia="仿宋_GB2312" w:hint="eastAsia"/>
          <w:noProof/>
        </w:rPr>
        <w:drawing>
          <wp:inline distT="0" distB="0" distL="0" distR="0" wp14:anchorId="4582CED8" wp14:editId="05AEC61A">
            <wp:extent cx="4612005" cy="779145"/>
            <wp:effectExtent l="0" t="0" r="10795" b="8255"/>
            <wp:docPr id="1" name="Picture 3" descr="国科大横式cu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国科大横式cut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612005" cy="779145"/>
                    </a:xfrm>
                    <a:prstGeom prst="rect">
                      <a:avLst/>
                    </a:prstGeom>
                    <a:noFill/>
                    <a:ln>
                      <a:noFill/>
                    </a:ln>
                  </pic:spPr>
                </pic:pic>
              </a:graphicData>
            </a:graphic>
          </wp:inline>
        </w:drawing>
      </w:r>
    </w:p>
    <w:p w14:paraId="651819CB" w14:textId="77777777" w:rsidR="00171125" w:rsidRDefault="00171125">
      <w:pPr>
        <w:spacing w:beforeLines="100" w:before="312"/>
        <w:jc w:val="center"/>
        <w:rPr>
          <w:rFonts w:ascii="宋体" w:hAnsi="宋体"/>
          <w:b/>
          <w:sz w:val="52"/>
        </w:rPr>
      </w:pPr>
      <w:r>
        <w:rPr>
          <w:rFonts w:ascii="宋体" w:hAnsi="宋体" w:hint="eastAsia"/>
          <w:b/>
          <w:sz w:val="52"/>
        </w:rPr>
        <w:t>研究生学位论文开题报告</w:t>
      </w:r>
    </w:p>
    <w:p w14:paraId="68A2775B" w14:textId="77777777" w:rsidR="00171125" w:rsidRDefault="00171125">
      <w:pPr>
        <w:spacing w:beforeLines="100" w:before="312"/>
        <w:jc w:val="center"/>
        <w:rPr>
          <w:rFonts w:ascii="宋体" w:hAnsi="宋体"/>
          <w:b/>
          <w:sz w:val="52"/>
        </w:rPr>
      </w:pPr>
    </w:p>
    <w:p w14:paraId="3BC9CC81" w14:textId="77777777" w:rsidR="00171125" w:rsidRDefault="00171125">
      <w:pPr>
        <w:spacing w:beforeLines="100" w:before="312"/>
        <w:jc w:val="center"/>
        <w:rPr>
          <w:rFonts w:ascii="黑体" w:eastAsia="黑体"/>
          <w:b/>
          <w:szCs w:val="21"/>
        </w:rPr>
      </w:pPr>
    </w:p>
    <w:p w14:paraId="47B740A9" w14:textId="77777777" w:rsidR="00171125" w:rsidRDefault="00171125">
      <w:pPr>
        <w:spacing w:beforeLines="100" w:before="312"/>
        <w:jc w:val="center"/>
        <w:rPr>
          <w:rFonts w:ascii="黑体" w:eastAsia="黑体"/>
          <w:b/>
          <w:szCs w:val="21"/>
        </w:rPr>
      </w:pPr>
    </w:p>
    <w:p w14:paraId="5C387E64" w14:textId="77777777" w:rsidR="00171125" w:rsidRDefault="00171125">
      <w:pPr>
        <w:spacing w:beforeLines="100" w:before="312"/>
        <w:jc w:val="center"/>
        <w:rPr>
          <w:rFonts w:ascii="黑体" w:eastAsia="黑体"/>
          <w:b/>
          <w:szCs w:val="21"/>
        </w:rPr>
      </w:pPr>
    </w:p>
    <w:p w14:paraId="7E55AADA" w14:textId="77777777" w:rsidR="00171125" w:rsidRDefault="00171125">
      <w:pPr>
        <w:spacing w:beforeLines="100" w:before="312"/>
        <w:rPr>
          <w:rFonts w:ascii="黑体" w:eastAsia="黑体"/>
          <w:b/>
          <w:szCs w:val="21"/>
        </w:rPr>
      </w:pPr>
    </w:p>
    <w:p w14:paraId="378855F2" w14:textId="77777777" w:rsidR="00171125" w:rsidRDefault="00171125" w:rsidP="002A1ECF">
      <w:pPr>
        <w:ind w:firstLineChars="239" w:firstLine="717"/>
        <w:rPr>
          <w:rFonts w:ascii="宋体" w:hAnsi="宋体"/>
          <w:b/>
          <w:bCs/>
          <w:sz w:val="30"/>
        </w:rPr>
      </w:pPr>
      <w:r>
        <w:rPr>
          <w:rFonts w:ascii="宋体" w:hAnsi="宋体" w:hint="eastAsia"/>
          <w:b/>
          <w:bCs/>
          <w:sz w:val="30"/>
        </w:rPr>
        <w:t>报告题目</w:t>
      </w:r>
      <w:r>
        <w:rPr>
          <w:rFonts w:ascii="宋体" w:hAnsi="宋体" w:hint="eastAsia"/>
          <w:b/>
          <w:bCs/>
          <w:sz w:val="30"/>
          <w:u w:val="single"/>
        </w:rPr>
        <w:t xml:space="preserve">  </w:t>
      </w:r>
      <w:r w:rsidR="00F00734" w:rsidRPr="00F00734">
        <w:rPr>
          <w:rFonts w:ascii="宋体" w:hAnsi="宋体" w:hint="eastAsia"/>
          <w:b/>
          <w:bCs/>
          <w:sz w:val="30"/>
          <w:u w:val="single"/>
        </w:rPr>
        <w:t>基于SPARC模拟器的多核调试技术研究与实现</w:t>
      </w:r>
      <w:r>
        <w:rPr>
          <w:rFonts w:ascii="宋体" w:hAnsi="宋体" w:hint="eastAsia"/>
          <w:b/>
          <w:bCs/>
          <w:sz w:val="30"/>
          <w:u w:val="single"/>
        </w:rPr>
        <w:t xml:space="preserve"> </w:t>
      </w:r>
      <w:r>
        <w:rPr>
          <w:rFonts w:ascii="宋体" w:hAnsi="宋体" w:hint="eastAsia"/>
          <w:b/>
          <w:bCs/>
          <w:sz w:val="30"/>
        </w:rPr>
        <w:t xml:space="preserve">                   </w:t>
      </w:r>
    </w:p>
    <w:p w14:paraId="0455FC5C" w14:textId="77777777" w:rsidR="00171125" w:rsidRDefault="00171125" w:rsidP="002A1ECF">
      <w:pPr>
        <w:ind w:firstLineChars="239" w:firstLine="717"/>
        <w:rPr>
          <w:rFonts w:ascii="宋体" w:hAnsi="宋体"/>
          <w:b/>
          <w:bCs/>
          <w:sz w:val="30"/>
        </w:rPr>
      </w:pPr>
      <w:r>
        <w:rPr>
          <w:rFonts w:ascii="宋体" w:hAnsi="宋体" w:hint="eastAsia"/>
          <w:b/>
          <w:bCs/>
          <w:sz w:val="30"/>
        </w:rPr>
        <w:t>学生姓名</w:t>
      </w:r>
      <w:r>
        <w:rPr>
          <w:rFonts w:ascii="宋体" w:hAnsi="宋体" w:hint="eastAsia"/>
          <w:b/>
          <w:bCs/>
          <w:sz w:val="30"/>
          <w:u w:val="single"/>
        </w:rPr>
        <w:t xml:space="preserve">   </w:t>
      </w:r>
      <w:r w:rsidR="00F00734">
        <w:rPr>
          <w:rFonts w:ascii="宋体" w:hAnsi="宋体" w:hint="eastAsia"/>
          <w:b/>
          <w:bCs/>
          <w:sz w:val="30"/>
          <w:u w:val="single"/>
        </w:rPr>
        <w:t>李戈</w:t>
      </w:r>
      <w:r w:rsidR="00F00734">
        <w:rPr>
          <w:rFonts w:ascii="宋体" w:hAnsi="宋体"/>
          <w:b/>
          <w:bCs/>
          <w:sz w:val="30"/>
          <w:u w:val="single"/>
        </w:rPr>
        <w:t xml:space="preserve"> </w:t>
      </w:r>
      <w:r>
        <w:rPr>
          <w:rFonts w:ascii="宋体" w:hAnsi="宋体" w:hint="eastAsia"/>
          <w:b/>
          <w:bCs/>
          <w:sz w:val="30"/>
          <w:u w:val="single"/>
        </w:rPr>
        <w:t xml:space="preserve">   </w:t>
      </w:r>
      <w:r>
        <w:rPr>
          <w:rFonts w:ascii="宋体" w:hAnsi="宋体" w:hint="eastAsia"/>
          <w:b/>
          <w:bCs/>
          <w:sz w:val="30"/>
        </w:rPr>
        <w:t>学号</w:t>
      </w:r>
      <w:r w:rsidR="00F00734">
        <w:rPr>
          <w:rFonts w:ascii="宋体" w:hAnsi="宋体" w:hint="eastAsia"/>
          <w:b/>
          <w:bCs/>
          <w:sz w:val="30"/>
          <w:u w:val="single"/>
        </w:rPr>
        <w:t xml:space="preserve">   2014E8013261153</w:t>
      </w:r>
      <w:r>
        <w:rPr>
          <w:rFonts w:ascii="宋体" w:hAnsi="宋体" w:hint="eastAsia"/>
          <w:b/>
          <w:bCs/>
          <w:sz w:val="30"/>
          <w:u w:val="single"/>
        </w:rPr>
        <w:t xml:space="preserve">   </w:t>
      </w:r>
      <w:r>
        <w:rPr>
          <w:rFonts w:ascii="宋体" w:hAnsi="宋体" w:hint="eastAsia"/>
          <w:b/>
          <w:bCs/>
          <w:sz w:val="30"/>
        </w:rPr>
        <w:t xml:space="preserve">                            </w:t>
      </w:r>
    </w:p>
    <w:p w14:paraId="71BF07EC" w14:textId="77777777" w:rsidR="00171125" w:rsidRDefault="00171125" w:rsidP="002A1ECF">
      <w:pPr>
        <w:ind w:firstLineChars="239" w:firstLine="717"/>
        <w:rPr>
          <w:rFonts w:ascii="宋体" w:hAnsi="宋体"/>
          <w:b/>
          <w:bCs/>
          <w:sz w:val="30"/>
        </w:rPr>
      </w:pPr>
      <w:r>
        <w:rPr>
          <w:rFonts w:ascii="宋体" w:hAnsi="宋体" w:hint="eastAsia"/>
          <w:b/>
          <w:bCs/>
          <w:sz w:val="30"/>
        </w:rPr>
        <w:t>指导教师</w:t>
      </w:r>
      <w:r>
        <w:rPr>
          <w:rFonts w:ascii="宋体" w:hAnsi="宋体" w:hint="eastAsia"/>
          <w:b/>
          <w:bCs/>
          <w:sz w:val="30"/>
          <w:u w:val="single"/>
        </w:rPr>
        <w:t xml:space="preserve">   唐志敏  </w:t>
      </w:r>
      <w:r>
        <w:rPr>
          <w:rFonts w:ascii="宋体" w:hAnsi="宋体" w:hint="eastAsia"/>
          <w:b/>
          <w:bCs/>
          <w:sz w:val="30"/>
        </w:rPr>
        <w:t xml:space="preserve"> 职称</w:t>
      </w:r>
      <w:r>
        <w:rPr>
          <w:rFonts w:ascii="宋体" w:hAnsi="宋体" w:hint="eastAsia"/>
          <w:b/>
          <w:bCs/>
          <w:sz w:val="30"/>
          <w:u w:val="single"/>
        </w:rPr>
        <w:t xml:space="preserve">   研究员            </w:t>
      </w:r>
      <w:r>
        <w:rPr>
          <w:rFonts w:ascii="宋体" w:hAnsi="宋体" w:hint="eastAsia"/>
          <w:b/>
          <w:bCs/>
          <w:sz w:val="30"/>
        </w:rPr>
        <w:t xml:space="preserve">             </w:t>
      </w:r>
    </w:p>
    <w:p w14:paraId="489FD2E8" w14:textId="77777777" w:rsidR="00171125" w:rsidRDefault="00171125" w:rsidP="002A1ECF">
      <w:pPr>
        <w:ind w:firstLineChars="239" w:firstLine="717"/>
        <w:rPr>
          <w:rFonts w:ascii="宋体" w:hAnsi="宋体"/>
          <w:b/>
          <w:bCs/>
          <w:sz w:val="30"/>
        </w:rPr>
      </w:pPr>
      <w:r>
        <w:rPr>
          <w:rFonts w:ascii="宋体" w:hAnsi="宋体" w:hint="eastAsia"/>
          <w:b/>
          <w:bCs/>
          <w:sz w:val="30"/>
        </w:rPr>
        <w:t>学位类别</w:t>
      </w:r>
      <w:r>
        <w:rPr>
          <w:rFonts w:ascii="宋体" w:hAnsi="宋体" w:hint="eastAsia"/>
          <w:b/>
          <w:bCs/>
          <w:sz w:val="30"/>
          <w:u w:val="single"/>
        </w:rPr>
        <w:t xml:space="preserve">   </w:t>
      </w:r>
      <w:r w:rsidR="00F00734">
        <w:rPr>
          <w:rFonts w:ascii="宋体" w:hAnsi="宋体" w:hint="eastAsia"/>
          <w:b/>
          <w:bCs/>
          <w:sz w:val="30"/>
          <w:u w:val="single"/>
        </w:rPr>
        <w:t>工程</w:t>
      </w:r>
      <w:r>
        <w:rPr>
          <w:rFonts w:ascii="宋体" w:hAnsi="宋体" w:hint="eastAsia"/>
          <w:b/>
          <w:bCs/>
          <w:sz w:val="30"/>
          <w:u w:val="single"/>
        </w:rPr>
        <w:t>硕士</w:t>
      </w:r>
      <w:bookmarkStart w:id="0" w:name="_GoBack"/>
      <w:bookmarkEnd w:id="0"/>
      <w:r>
        <w:rPr>
          <w:rFonts w:ascii="宋体" w:hAnsi="宋体" w:hint="eastAsia"/>
          <w:b/>
          <w:bCs/>
          <w:sz w:val="30"/>
          <w:u w:val="single"/>
        </w:rPr>
        <w:t xml:space="preserve">                          </w:t>
      </w:r>
      <w:r>
        <w:rPr>
          <w:rFonts w:ascii="宋体" w:hAnsi="宋体" w:hint="eastAsia"/>
          <w:b/>
          <w:bCs/>
          <w:sz w:val="30"/>
        </w:rPr>
        <w:t xml:space="preserve">                     </w:t>
      </w:r>
    </w:p>
    <w:p w14:paraId="366AF6F5" w14:textId="77777777" w:rsidR="00171125" w:rsidRDefault="00171125" w:rsidP="002A1ECF">
      <w:pPr>
        <w:ind w:firstLineChars="239" w:firstLine="717"/>
        <w:rPr>
          <w:rFonts w:ascii="宋体" w:hAnsi="宋体"/>
          <w:b/>
          <w:bCs/>
          <w:sz w:val="30"/>
        </w:rPr>
      </w:pPr>
      <w:r>
        <w:rPr>
          <w:rFonts w:ascii="宋体" w:hAnsi="宋体" w:hint="eastAsia"/>
          <w:b/>
          <w:bCs/>
          <w:sz w:val="30"/>
        </w:rPr>
        <w:t>学科专业</w:t>
      </w:r>
      <w:r>
        <w:rPr>
          <w:rFonts w:ascii="宋体" w:hAnsi="宋体" w:hint="eastAsia"/>
          <w:b/>
          <w:bCs/>
          <w:sz w:val="30"/>
          <w:u w:val="single"/>
        </w:rPr>
        <w:t xml:space="preserve">   </w:t>
      </w:r>
      <w:r w:rsidR="00F00734">
        <w:rPr>
          <w:rFonts w:ascii="宋体" w:hAnsi="宋体" w:hint="eastAsia"/>
          <w:b/>
          <w:bCs/>
          <w:sz w:val="30"/>
          <w:u w:val="single"/>
        </w:rPr>
        <w:t>计算机技术</w:t>
      </w:r>
      <w:r>
        <w:rPr>
          <w:rFonts w:ascii="宋体" w:hAnsi="宋体" w:hint="eastAsia"/>
          <w:b/>
          <w:bCs/>
          <w:sz w:val="30"/>
          <w:u w:val="single"/>
        </w:rPr>
        <w:t xml:space="preserve">                   </w:t>
      </w:r>
      <w:r>
        <w:rPr>
          <w:rFonts w:ascii="宋体" w:hAnsi="宋体" w:hint="eastAsia"/>
          <w:b/>
          <w:bCs/>
          <w:sz w:val="30"/>
        </w:rPr>
        <w:t xml:space="preserve">                             </w:t>
      </w:r>
    </w:p>
    <w:p w14:paraId="4090E554" w14:textId="77777777" w:rsidR="00171125" w:rsidRDefault="00171125" w:rsidP="002A1ECF">
      <w:pPr>
        <w:ind w:firstLineChars="239" w:firstLine="717"/>
        <w:rPr>
          <w:rFonts w:ascii="宋体" w:hAnsi="宋体"/>
          <w:b/>
          <w:bCs/>
          <w:sz w:val="30"/>
        </w:rPr>
      </w:pPr>
      <w:r>
        <w:rPr>
          <w:rFonts w:ascii="宋体" w:hAnsi="宋体" w:hint="eastAsia"/>
          <w:b/>
          <w:bCs/>
          <w:sz w:val="30"/>
        </w:rPr>
        <w:t>研究方向</w:t>
      </w:r>
      <w:r>
        <w:rPr>
          <w:rFonts w:ascii="宋体" w:hAnsi="宋体" w:hint="eastAsia"/>
          <w:b/>
          <w:bCs/>
          <w:sz w:val="30"/>
          <w:u w:val="single"/>
        </w:rPr>
        <w:t xml:space="preserve">   处理器结构                        </w:t>
      </w:r>
      <w:r>
        <w:rPr>
          <w:rFonts w:ascii="宋体" w:hAnsi="宋体" w:hint="eastAsia"/>
          <w:b/>
          <w:bCs/>
          <w:sz w:val="30"/>
        </w:rPr>
        <w:t xml:space="preserve">                             </w:t>
      </w:r>
    </w:p>
    <w:p w14:paraId="11BA9691" w14:textId="77777777" w:rsidR="00171125" w:rsidRDefault="00171125" w:rsidP="002A1ECF">
      <w:pPr>
        <w:ind w:firstLineChars="239" w:firstLine="717"/>
        <w:rPr>
          <w:rFonts w:ascii="宋体" w:hAnsi="宋体"/>
          <w:b/>
          <w:bCs/>
          <w:sz w:val="30"/>
        </w:rPr>
      </w:pPr>
      <w:r>
        <w:rPr>
          <w:rFonts w:ascii="宋体" w:hAnsi="宋体" w:hint="eastAsia"/>
          <w:b/>
          <w:bCs/>
          <w:sz w:val="30"/>
        </w:rPr>
        <w:t>培养单位</w:t>
      </w:r>
      <w:r>
        <w:rPr>
          <w:rFonts w:ascii="宋体" w:hAnsi="宋体" w:hint="eastAsia"/>
          <w:b/>
          <w:bCs/>
          <w:sz w:val="30"/>
          <w:u w:val="single"/>
        </w:rPr>
        <w:t xml:space="preserve">   中国科学院计算技术研究所          </w:t>
      </w:r>
      <w:r>
        <w:rPr>
          <w:rFonts w:ascii="宋体" w:hAnsi="宋体" w:hint="eastAsia"/>
          <w:b/>
          <w:bCs/>
          <w:sz w:val="30"/>
        </w:rPr>
        <w:t xml:space="preserve">                     </w:t>
      </w:r>
    </w:p>
    <w:p w14:paraId="3E2F045B" w14:textId="77777777" w:rsidR="00171125" w:rsidRDefault="00171125" w:rsidP="002A1ECF">
      <w:pPr>
        <w:ind w:firstLineChars="239" w:firstLine="717"/>
        <w:rPr>
          <w:rFonts w:ascii="华文仿宋" w:eastAsia="华文仿宋" w:hAnsi="华文仿宋"/>
          <w:b/>
          <w:szCs w:val="21"/>
          <w:u w:val="single"/>
        </w:rPr>
      </w:pPr>
      <w:r>
        <w:rPr>
          <w:rFonts w:ascii="宋体" w:hAnsi="宋体" w:hint="eastAsia"/>
          <w:b/>
          <w:bCs/>
          <w:sz w:val="30"/>
        </w:rPr>
        <w:t>填表日期</w:t>
      </w:r>
      <w:r w:rsidR="00F00734">
        <w:rPr>
          <w:rFonts w:ascii="宋体" w:hAnsi="宋体" w:hint="eastAsia"/>
          <w:b/>
          <w:bCs/>
          <w:sz w:val="30"/>
          <w:u w:val="single"/>
        </w:rPr>
        <w:t xml:space="preserve">   2016.08.15</w:t>
      </w:r>
      <w:r>
        <w:rPr>
          <w:rFonts w:ascii="宋体" w:hAnsi="宋体" w:hint="eastAsia"/>
          <w:b/>
          <w:bCs/>
          <w:sz w:val="30"/>
          <w:u w:val="single"/>
        </w:rPr>
        <w:t xml:space="preserve">                       </w:t>
      </w:r>
      <w:r>
        <w:rPr>
          <w:rFonts w:ascii="宋体" w:hAnsi="宋体" w:hint="eastAsia"/>
          <w:b/>
          <w:bCs/>
          <w:sz w:val="30"/>
        </w:rPr>
        <w:t xml:space="preserve">                            </w:t>
      </w:r>
    </w:p>
    <w:p w14:paraId="2CC6DC12" w14:textId="77777777" w:rsidR="00171125" w:rsidRDefault="00171125">
      <w:pPr>
        <w:spacing w:beforeLines="100" w:before="312" w:line="400" w:lineRule="exact"/>
        <w:ind w:firstLineChars="98" w:firstLine="353"/>
        <w:rPr>
          <w:rFonts w:ascii="华文仿宋" w:eastAsia="华文仿宋" w:hAnsi="华文仿宋"/>
          <w:b/>
          <w:szCs w:val="21"/>
          <w:u w:val="single"/>
        </w:rPr>
      </w:pPr>
      <w:r>
        <w:rPr>
          <w:rFonts w:ascii="华文仿宋" w:eastAsia="华文仿宋" w:hAnsi="华文仿宋" w:hint="eastAsia"/>
          <w:b/>
          <w:sz w:val="36"/>
          <w:szCs w:val="36"/>
        </w:rPr>
        <w:t xml:space="preserve"> </w:t>
      </w:r>
    </w:p>
    <w:p w14:paraId="63F55D2D" w14:textId="77777777" w:rsidR="00171125" w:rsidRDefault="00171125">
      <w:pPr>
        <w:jc w:val="center"/>
        <w:rPr>
          <w:rFonts w:ascii="宋体" w:hAnsi="宋体"/>
          <w:b/>
          <w:bCs/>
          <w:sz w:val="30"/>
        </w:rPr>
      </w:pPr>
      <w:r>
        <w:rPr>
          <w:rFonts w:ascii="宋体" w:hAnsi="宋体" w:hint="eastAsia"/>
          <w:b/>
          <w:bCs/>
          <w:sz w:val="30"/>
        </w:rPr>
        <w:t>中国科学院大学制</w:t>
      </w:r>
    </w:p>
    <w:p w14:paraId="570481DB" w14:textId="77777777" w:rsidR="00171125" w:rsidRDefault="00171125">
      <w:pPr>
        <w:spacing w:line="260" w:lineRule="atLeast"/>
        <w:jc w:val="center"/>
        <w:rPr>
          <w:b/>
          <w:bCs/>
          <w:sz w:val="28"/>
          <w:szCs w:val="28"/>
        </w:rPr>
      </w:pPr>
      <w:r>
        <w:rPr>
          <w:b/>
          <w:bCs/>
          <w:sz w:val="28"/>
          <w:szCs w:val="28"/>
        </w:rPr>
        <w:lastRenderedPageBreak/>
        <w:br w:type="page"/>
      </w:r>
    </w:p>
    <w:p w14:paraId="62F687B9" w14:textId="77777777" w:rsidR="00171125" w:rsidRDefault="00171125">
      <w:pPr>
        <w:spacing w:line="260" w:lineRule="atLeast"/>
        <w:jc w:val="center"/>
        <w:rPr>
          <w:b/>
          <w:bCs/>
          <w:color w:val="000000"/>
          <w:sz w:val="36"/>
        </w:rPr>
      </w:pPr>
      <w:r>
        <w:rPr>
          <w:b/>
          <w:bCs/>
          <w:color w:val="000000"/>
          <w:sz w:val="36"/>
        </w:rPr>
        <w:lastRenderedPageBreak/>
        <w:t>填</w:t>
      </w:r>
      <w:r>
        <w:rPr>
          <w:b/>
          <w:bCs/>
          <w:color w:val="000000"/>
          <w:sz w:val="36"/>
        </w:rPr>
        <w:t xml:space="preserve"> </w:t>
      </w:r>
      <w:r>
        <w:rPr>
          <w:b/>
          <w:bCs/>
          <w:color w:val="000000"/>
          <w:sz w:val="36"/>
        </w:rPr>
        <w:t>表</w:t>
      </w:r>
      <w:r>
        <w:rPr>
          <w:b/>
          <w:bCs/>
          <w:color w:val="000000"/>
          <w:sz w:val="36"/>
        </w:rPr>
        <w:t xml:space="preserve"> </w:t>
      </w:r>
      <w:r>
        <w:rPr>
          <w:b/>
          <w:bCs/>
          <w:color w:val="000000"/>
          <w:sz w:val="36"/>
        </w:rPr>
        <w:t>说</w:t>
      </w:r>
      <w:r>
        <w:rPr>
          <w:b/>
          <w:bCs/>
          <w:color w:val="000000"/>
          <w:sz w:val="36"/>
        </w:rPr>
        <w:t xml:space="preserve"> </w:t>
      </w:r>
      <w:r>
        <w:rPr>
          <w:b/>
          <w:bCs/>
          <w:color w:val="000000"/>
          <w:sz w:val="36"/>
        </w:rPr>
        <w:t>明</w:t>
      </w:r>
    </w:p>
    <w:p w14:paraId="26C1A3E4" w14:textId="77777777" w:rsidR="00171125" w:rsidRDefault="00171125">
      <w:pPr>
        <w:spacing w:line="240" w:lineRule="exact"/>
        <w:jc w:val="center"/>
        <w:rPr>
          <w:b/>
          <w:bCs/>
          <w:color w:val="000000"/>
          <w:sz w:val="36"/>
        </w:rPr>
      </w:pPr>
    </w:p>
    <w:p w14:paraId="6DB939F1" w14:textId="77777777" w:rsidR="00171125" w:rsidRDefault="00171125">
      <w:pPr>
        <w:spacing w:line="240" w:lineRule="exact"/>
        <w:jc w:val="center"/>
        <w:rPr>
          <w:b/>
          <w:bCs/>
          <w:color w:val="000000"/>
          <w:sz w:val="36"/>
        </w:rPr>
      </w:pPr>
    </w:p>
    <w:p w14:paraId="75F0C3C4" w14:textId="77777777" w:rsidR="00171125" w:rsidRDefault="00171125">
      <w:pPr>
        <w:pStyle w:val="af2"/>
        <w:numPr>
          <w:ilvl w:val="0"/>
          <w:numId w:val="1"/>
        </w:numPr>
        <w:spacing w:line="520" w:lineRule="exact"/>
        <w:rPr>
          <w:bCs/>
          <w:sz w:val="24"/>
          <w:szCs w:val="24"/>
        </w:rPr>
      </w:pPr>
      <w:r>
        <w:rPr>
          <w:bCs/>
          <w:sz w:val="24"/>
          <w:szCs w:val="24"/>
        </w:rPr>
        <w:t>本表内容须真实、完整、准确。</w:t>
      </w:r>
    </w:p>
    <w:p w14:paraId="309321BA" w14:textId="77777777" w:rsidR="00171125" w:rsidRDefault="00171125">
      <w:pPr>
        <w:pStyle w:val="af2"/>
        <w:numPr>
          <w:ilvl w:val="0"/>
          <w:numId w:val="1"/>
        </w:numPr>
        <w:spacing w:line="520" w:lineRule="exact"/>
        <w:rPr>
          <w:sz w:val="24"/>
          <w:szCs w:val="24"/>
        </w:rPr>
      </w:pPr>
      <w:r>
        <w:rPr>
          <w:sz w:val="24"/>
          <w:szCs w:val="24"/>
        </w:rPr>
        <w:t>“</w:t>
      </w:r>
      <w:r>
        <w:rPr>
          <w:sz w:val="24"/>
          <w:szCs w:val="24"/>
        </w:rPr>
        <w:t>学位类别</w:t>
      </w:r>
      <w:r>
        <w:rPr>
          <w:sz w:val="24"/>
          <w:szCs w:val="24"/>
        </w:rPr>
        <w:t>”</w:t>
      </w:r>
      <w:r>
        <w:rPr>
          <w:sz w:val="24"/>
          <w:szCs w:val="24"/>
        </w:rPr>
        <w:t>名称填写：哲学博士、教育学博士、理学博士、工学博士、农学博士、医学博士、管理学博士，哲学硕士、经济学硕士、法学硕士、教育学硕士、文学硕士、理学硕士、工学硕士、农学硕士、医学硕士、管理学硕士等。</w:t>
      </w:r>
    </w:p>
    <w:p w14:paraId="1781A93A" w14:textId="77777777" w:rsidR="00171125" w:rsidRDefault="00171125">
      <w:pPr>
        <w:pStyle w:val="af2"/>
        <w:numPr>
          <w:ilvl w:val="0"/>
          <w:numId w:val="1"/>
        </w:numPr>
        <w:spacing w:line="520" w:lineRule="exact"/>
        <w:rPr>
          <w:sz w:val="24"/>
          <w:szCs w:val="24"/>
        </w:rPr>
      </w:pPr>
      <w:r>
        <w:rPr>
          <w:sz w:val="24"/>
          <w:szCs w:val="24"/>
        </w:rPr>
        <w:t>“</w:t>
      </w:r>
      <w:r>
        <w:rPr>
          <w:sz w:val="24"/>
          <w:szCs w:val="24"/>
        </w:rPr>
        <w:t>学科专业</w:t>
      </w:r>
      <w:r>
        <w:rPr>
          <w:sz w:val="24"/>
          <w:szCs w:val="24"/>
        </w:rPr>
        <w:t>”</w:t>
      </w:r>
      <w:r>
        <w:rPr>
          <w:sz w:val="24"/>
          <w:szCs w:val="24"/>
        </w:rPr>
        <w:t>名称填写：</w:t>
      </w:r>
      <w:r>
        <w:rPr>
          <w:sz w:val="24"/>
          <w:szCs w:val="24"/>
        </w:rPr>
        <w:t xml:space="preserve"> “</w:t>
      </w:r>
      <w:r>
        <w:rPr>
          <w:sz w:val="24"/>
          <w:szCs w:val="24"/>
        </w:rPr>
        <w:t>二级学科</w:t>
      </w:r>
      <w:r>
        <w:rPr>
          <w:sz w:val="24"/>
          <w:szCs w:val="24"/>
        </w:rPr>
        <w:t>”</w:t>
      </w:r>
      <w:r>
        <w:rPr>
          <w:sz w:val="24"/>
          <w:szCs w:val="24"/>
        </w:rPr>
        <w:t>全称。</w:t>
      </w:r>
    </w:p>
    <w:p w14:paraId="6445C293" w14:textId="77777777" w:rsidR="00171125" w:rsidRDefault="00171125">
      <w:pPr>
        <w:jc w:val="center"/>
        <w:rPr>
          <w:b/>
          <w:bCs/>
          <w:sz w:val="28"/>
          <w:szCs w:val="28"/>
        </w:rPr>
      </w:pPr>
    </w:p>
    <w:p w14:paraId="63467D8F" w14:textId="77777777" w:rsidR="00171125" w:rsidRDefault="00171125">
      <w:pPr>
        <w:jc w:val="center"/>
        <w:rPr>
          <w:b/>
          <w:bCs/>
          <w:sz w:val="28"/>
          <w:szCs w:val="28"/>
        </w:rPr>
      </w:pPr>
    </w:p>
    <w:p w14:paraId="224BAFF7" w14:textId="77777777" w:rsidR="00171125" w:rsidRDefault="00171125">
      <w:pPr>
        <w:jc w:val="center"/>
        <w:rPr>
          <w:b/>
          <w:bCs/>
          <w:sz w:val="28"/>
          <w:szCs w:val="28"/>
        </w:rPr>
      </w:pPr>
    </w:p>
    <w:p w14:paraId="4CAA687A" w14:textId="77777777" w:rsidR="00171125" w:rsidRDefault="00171125">
      <w:pPr>
        <w:jc w:val="center"/>
        <w:rPr>
          <w:b/>
          <w:bCs/>
          <w:sz w:val="28"/>
          <w:szCs w:val="28"/>
        </w:rPr>
      </w:pPr>
    </w:p>
    <w:p w14:paraId="4076F0AE" w14:textId="77777777" w:rsidR="00171125" w:rsidRDefault="00171125">
      <w:pPr>
        <w:jc w:val="center"/>
        <w:rPr>
          <w:b/>
          <w:bCs/>
          <w:sz w:val="28"/>
          <w:szCs w:val="28"/>
        </w:rPr>
      </w:pPr>
    </w:p>
    <w:p w14:paraId="2DFC0D51" w14:textId="77777777" w:rsidR="00171125" w:rsidRDefault="00171125">
      <w:pPr>
        <w:jc w:val="center"/>
        <w:rPr>
          <w:b/>
          <w:bCs/>
          <w:sz w:val="28"/>
          <w:szCs w:val="28"/>
        </w:rPr>
      </w:pPr>
    </w:p>
    <w:p w14:paraId="3997A88E" w14:textId="77777777" w:rsidR="00171125" w:rsidRDefault="00171125">
      <w:pPr>
        <w:jc w:val="center"/>
        <w:rPr>
          <w:b/>
          <w:bCs/>
          <w:sz w:val="28"/>
          <w:szCs w:val="28"/>
        </w:rPr>
      </w:pPr>
    </w:p>
    <w:p w14:paraId="0A2A180C" w14:textId="77777777" w:rsidR="00171125" w:rsidRDefault="00171125">
      <w:pPr>
        <w:jc w:val="center"/>
        <w:rPr>
          <w:b/>
          <w:bCs/>
          <w:sz w:val="28"/>
          <w:szCs w:val="28"/>
        </w:rPr>
      </w:pPr>
    </w:p>
    <w:p w14:paraId="0BE92A47" w14:textId="77777777" w:rsidR="00171125" w:rsidRDefault="00171125">
      <w:pPr>
        <w:jc w:val="center"/>
        <w:rPr>
          <w:b/>
          <w:bCs/>
          <w:sz w:val="28"/>
          <w:szCs w:val="28"/>
        </w:rPr>
      </w:pPr>
    </w:p>
    <w:p w14:paraId="0B0795D3" w14:textId="77777777" w:rsidR="00171125" w:rsidRDefault="00171125">
      <w:pPr>
        <w:jc w:val="center"/>
        <w:rPr>
          <w:b/>
          <w:bCs/>
          <w:sz w:val="28"/>
          <w:szCs w:val="28"/>
        </w:rPr>
      </w:pPr>
    </w:p>
    <w:p w14:paraId="3D0B83B0" w14:textId="77777777" w:rsidR="00171125" w:rsidRDefault="00171125">
      <w:pPr>
        <w:jc w:val="center"/>
        <w:rPr>
          <w:b/>
          <w:bCs/>
          <w:sz w:val="28"/>
          <w:szCs w:val="28"/>
        </w:rPr>
      </w:pPr>
    </w:p>
    <w:p w14:paraId="7DC7CE13" w14:textId="77777777" w:rsidR="00171125" w:rsidRDefault="00171125">
      <w:pPr>
        <w:jc w:val="center"/>
        <w:rPr>
          <w:b/>
          <w:bCs/>
          <w:sz w:val="28"/>
          <w:szCs w:val="28"/>
        </w:rPr>
      </w:pPr>
    </w:p>
    <w:p w14:paraId="7539B89E" w14:textId="77777777" w:rsidR="00171125" w:rsidRDefault="00171125">
      <w:pPr>
        <w:jc w:val="center"/>
        <w:rPr>
          <w:b/>
          <w:bCs/>
          <w:sz w:val="28"/>
          <w:szCs w:val="28"/>
        </w:rPr>
      </w:pPr>
    </w:p>
    <w:p w14:paraId="426C8035" w14:textId="77777777" w:rsidR="00171125" w:rsidRDefault="00171125">
      <w:pPr>
        <w:jc w:val="center"/>
        <w:rPr>
          <w:b/>
          <w:bCs/>
          <w:sz w:val="28"/>
          <w:szCs w:val="28"/>
        </w:rPr>
      </w:pPr>
    </w:p>
    <w:p w14:paraId="577F4001" w14:textId="77777777" w:rsidR="00171125" w:rsidRDefault="00171125">
      <w:pPr>
        <w:jc w:val="center"/>
        <w:rPr>
          <w:b/>
          <w:bCs/>
          <w:sz w:val="28"/>
          <w:szCs w:val="28"/>
        </w:rPr>
      </w:pPr>
    </w:p>
    <w:p w14:paraId="47C73C88" w14:textId="77777777" w:rsidR="00171125" w:rsidRDefault="00171125">
      <w:pPr>
        <w:jc w:val="center"/>
        <w:rPr>
          <w:b/>
          <w:bCs/>
          <w:sz w:val="28"/>
          <w:szCs w:val="28"/>
        </w:rPr>
      </w:pPr>
      <w:r>
        <w:rPr>
          <w:rFonts w:hint="eastAsia"/>
          <w:b/>
          <w:bCs/>
          <w:sz w:val="28"/>
          <w:szCs w:val="28"/>
        </w:rPr>
        <w:lastRenderedPageBreak/>
        <w:t>报告提纲</w:t>
      </w:r>
    </w:p>
    <w:p w14:paraId="416A02E6" w14:textId="77777777" w:rsidR="00171125" w:rsidRDefault="00171125">
      <w:pPr>
        <w:jc w:val="center"/>
        <w:rPr>
          <w:b/>
          <w:bCs/>
          <w:sz w:val="28"/>
          <w:szCs w:val="28"/>
        </w:rPr>
      </w:pPr>
    </w:p>
    <w:p w14:paraId="1AFE1510" w14:textId="77777777" w:rsidR="00171125" w:rsidRDefault="00171125">
      <w:pPr>
        <w:numPr>
          <w:ilvl w:val="0"/>
          <w:numId w:val="2"/>
        </w:numPr>
        <w:spacing w:line="400" w:lineRule="exact"/>
        <w:ind w:left="357" w:hanging="357"/>
        <w:rPr>
          <w:bCs/>
          <w:sz w:val="24"/>
          <w:szCs w:val="21"/>
        </w:rPr>
      </w:pPr>
      <w:r>
        <w:rPr>
          <w:rFonts w:hint="eastAsia"/>
          <w:bCs/>
          <w:sz w:val="24"/>
          <w:szCs w:val="21"/>
        </w:rPr>
        <w:t>选题的背景及意义</w:t>
      </w:r>
    </w:p>
    <w:p w14:paraId="207AC2AF" w14:textId="77777777" w:rsidR="00171125" w:rsidRDefault="00171125">
      <w:pPr>
        <w:numPr>
          <w:ilvl w:val="0"/>
          <w:numId w:val="2"/>
        </w:numPr>
        <w:spacing w:line="400" w:lineRule="exact"/>
        <w:ind w:left="357" w:hanging="357"/>
        <w:rPr>
          <w:bCs/>
          <w:sz w:val="24"/>
          <w:szCs w:val="21"/>
        </w:rPr>
      </w:pPr>
      <w:r>
        <w:rPr>
          <w:rFonts w:hint="eastAsia"/>
          <w:bCs/>
          <w:sz w:val="24"/>
          <w:szCs w:val="21"/>
        </w:rPr>
        <w:t>国内外本学科领域的发展现状与趋势</w:t>
      </w:r>
    </w:p>
    <w:p w14:paraId="208B6C13" w14:textId="77777777" w:rsidR="00171125" w:rsidRDefault="00171125">
      <w:pPr>
        <w:numPr>
          <w:ilvl w:val="0"/>
          <w:numId w:val="2"/>
        </w:numPr>
        <w:spacing w:line="400" w:lineRule="exact"/>
        <w:ind w:left="357" w:hanging="357"/>
        <w:rPr>
          <w:bCs/>
          <w:sz w:val="24"/>
          <w:szCs w:val="21"/>
        </w:rPr>
      </w:pPr>
      <w:r>
        <w:rPr>
          <w:rFonts w:hint="eastAsia"/>
          <w:bCs/>
          <w:sz w:val="24"/>
          <w:szCs w:val="21"/>
        </w:rPr>
        <w:t>课题主要研究内容、预期目标</w:t>
      </w:r>
    </w:p>
    <w:p w14:paraId="1FBDC6BB" w14:textId="77777777" w:rsidR="00171125" w:rsidRDefault="00171125">
      <w:pPr>
        <w:numPr>
          <w:ilvl w:val="0"/>
          <w:numId w:val="2"/>
        </w:numPr>
        <w:spacing w:line="400" w:lineRule="exact"/>
        <w:ind w:left="357" w:hanging="357"/>
        <w:rPr>
          <w:bCs/>
          <w:sz w:val="24"/>
          <w:szCs w:val="21"/>
        </w:rPr>
      </w:pPr>
      <w:r>
        <w:rPr>
          <w:rFonts w:hint="eastAsia"/>
          <w:bCs/>
          <w:sz w:val="24"/>
          <w:szCs w:val="21"/>
        </w:rPr>
        <w:t>拟采用的研究方法、技术路线、实验方案及其可行性分析</w:t>
      </w:r>
    </w:p>
    <w:p w14:paraId="4E7DC5C1" w14:textId="77777777" w:rsidR="00171125" w:rsidRDefault="00171125">
      <w:pPr>
        <w:numPr>
          <w:ilvl w:val="0"/>
          <w:numId w:val="2"/>
        </w:numPr>
        <w:spacing w:line="400" w:lineRule="exact"/>
        <w:ind w:left="357" w:hanging="357"/>
        <w:rPr>
          <w:bCs/>
          <w:sz w:val="24"/>
          <w:szCs w:val="21"/>
        </w:rPr>
      </w:pPr>
      <w:r>
        <w:rPr>
          <w:rFonts w:hint="eastAsia"/>
          <w:bCs/>
          <w:sz w:val="24"/>
          <w:szCs w:val="21"/>
        </w:rPr>
        <w:t>已有科研基础与所需的科研条件</w:t>
      </w:r>
    </w:p>
    <w:p w14:paraId="4A186470" w14:textId="77777777" w:rsidR="00171125" w:rsidRDefault="00171125">
      <w:pPr>
        <w:numPr>
          <w:ilvl w:val="0"/>
          <w:numId w:val="2"/>
        </w:numPr>
        <w:spacing w:line="400" w:lineRule="exact"/>
        <w:ind w:left="357" w:hanging="357"/>
        <w:rPr>
          <w:bCs/>
          <w:sz w:val="24"/>
          <w:szCs w:val="21"/>
        </w:rPr>
      </w:pPr>
      <w:r>
        <w:rPr>
          <w:rFonts w:hint="eastAsia"/>
          <w:bCs/>
          <w:sz w:val="24"/>
          <w:szCs w:val="21"/>
        </w:rPr>
        <w:t>研究工作计划与进度安排</w:t>
      </w:r>
    </w:p>
    <w:p w14:paraId="24D20909" w14:textId="77777777" w:rsidR="00171125" w:rsidRDefault="00171125">
      <w:pPr>
        <w:numPr>
          <w:ilvl w:val="0"/>
          <w:numId w:val="2"/>
        </w:numPr>
        <w:spacing w:line="400" w:lineRule="exact"/>
        <w:ind w:left="357" w:hanging="357"/>
        <w:rPr>
          <w:bCs/>
          <w:sz w:val="24"/>
          <w:szCs w:val="21"/>
        </w:rPr>
      </w:pPr>
      <w:r>
        <w:rPr>
          <w:rFonts w:hint="eastAsia"/>
          <w:bCs/>
          <w:sz w:val="24"/>
          <w:szCs w:val="21"/>
        </w:rPr>
        <w:t>参考文献</w:t>
      </w:r>
    </w:p>
    <w:p w14:paraId="28B16AC6" w14:textId="77777777" w:rsidR="00171125" w:rsidRDefault="00171125">
      <w:r>
        <w:rPr>
          <w:rFonts w:hint="eastAsia"/>
        </w:rPr>
        <w:t xml:space="preserve">                                           </w:t>
      </w:r>
    </w:p>
    <w:p w14:paraId="3959F2DD" w14:textId="77777777" w:rsidR="00171125" w:rsidRDefault="00171125">
      <w:r>
        <w:rPr>
          <w:rFonts w:hint="eastAsia"/>
        </w:rPr>
        <w:t xml:space="preserve">                                     </w:t>
      </w:r>
    </w:p>
    <w:p w14:paraId="4AC6E652" w14:textId="77777777" w:rsidR="00171125" w:rsidRDefault="00171125"/>
    <w:p w14:paraId="4B7EB00E" w14:textId="77777777" w:rsidR="00171125" w:rsidRDefault="00171125"/>
    <w:p w14:paraId="5634E1E0" w14:textId="77777777" w:rsidR="00171125" w:rsidRDefault="00171125"/>
    <w:p w14:paraId="45CA3194" w14:textId="77777777" w:rsidR="00171125" w:rsidRDefault="00171125"/>
    <w:p w14:paraId="78DCE77C" w14:textId="77777777" w:rsidR="00171125" w:rsidRDefault="00171125"/>
    <w:p w14:paraId="4DA96F64" w14:textId="77777777" w:rsidR="00171125" w:rsidRDefault="00171125"/>
    <w:p w14:paraId="7823262B" w14:textId="77777777" w:rsidR="00171125" w:rsidRDefault="00171125"/>
    <w:p w14:paraId="777C2D77" w14:textId="77777777" w:rsidR="00171125" w:rsidRDefault="00171125"/>
    <w:p w14:paraId="71E91328" w14:textId="77777777" w:rsidR="00171125" w:rsidRDefault="00171125"/>
    <w:p w14:paraId="1590D926" w14:textId="77777777" w:rsidR="00171125" w:rsidRDefault="00171125"/>
    <w:p w14:paraId="70E744C5" w14:textId="77777777" w:rsidR="00171125" w:rsidRDefault="00171125"/>
    <w:p w14:paraId="73461BB8" w14:textId="77777777" w:rsidR="00171125" w:rsidRDefault="00171125"/>
    <w:p w14:paraId="63A2603F" w14:textId="77777777" w:rsidR="00171125" w:rsidRDefault="00171125"/>
    <w:p w14:paraId="67533B35" w14:textId="77777777" w:rsidR="00171125" w:rsidRDefault="00171125"/>
    <w:p w14:paraId="7F1356C9" w14:textId="77777777" w:rsidR="00171125" w:rsidRDefault="00171125"/>
    <w:p w14:paraId="23F56ADC" w14:textId="77777777" w:rsidR="00171125" w:rsidRDefault="00171125"/>
    <w:p w14:paraId="19114DEB" w14:textId="77777777" w:rsidR="00171125" w:rsidRDefault="00171125"/>
    <w:p w14:paraId="47E6FB99" w14:textId="77777777" w:rsidR="00171125" w:rsidRDefault="00171125"/>
    <w:p w14:paraId="034F0483" w14:textId="77777777" w:rsidR="00171125" w:rsidRDefault="00171125"/>
    <w:p w14:paraId="096CC699" w14:textId="77777777" w:rsidR="00171125" w:rsidRDefault="00171125"/>
    <w:p w14:paraId="2D0B871F" w14:textId="77777777" w:rsidR="00171125" w:rsidRDefault="00171125"/>
    <w:p w14:paraId="2E4B68D3" w14:textId="77777777" w:rsidR="00171125" w:rsidRDefault="00171125"/>
    <w:p w14:paraId="1E013691" w14:textId="77777777" w:rsidR="00171125" w:rsidRDefault="00171125"/>
    <w:p w14:paraId="2F971495" w14:textId="77777777" w:rsidR="00171125" w:rsidRDefault="00171125"/>
    <w:p w14:paraId="51FD674A" w14:textId="77777777" w:rsidR="00171125" w:rsidRDefault="00171125"/>
    <w:p w14:paraId="01706B33" w14:textId="77777777" w:rsidR="00171125" w:rsidRDefault="00171125"/>
    <w:p w14:paraId="50CD2F23" w14:textId="77777777" w:rsidR="00171125" w:rsidRDefault="00171125"/>
    <w:p w14:paraId="29C12350" w14:textId="77777777" w:rsidR="00B74949" w:rsidRDefault="00B74949"/>
    <w:p w14:paraId="7174820F" w14:textId="77777777" w:rsidR="00B74949" w:rsidRDefault="00B74949"/>
    <w:p w14:paraId="6A96209D" w14:textId="77777777" w:rsidR="00171125" w:rsidRDefault="00171125">
      <w:pPr>
        <w:pStyle w:val="11"/>
        <w:tabs>
          <w:tab w:val="right" w:leader="dot" w:pos="8306"/>
        </w:tabs>
        <w:jc w:val="center"/>
      </w:pPr>
      <w:r>
        <w:rPr>
          <w:rFonts w:hint="eastAsia"/>
        </w:rPr>
        <w:lastRenderedPageBreak/>
        <w:t>目录</w:t>
      </w:r>
    </w:p>
    <w:p w14:paraId="53335BD3" w14:textId="77777777" w:rsidR="00F95C2A" w:rsidRDefault="00171125">
      <w:pPr>
        <w:pStyle w:val="11"/>
        <w:tabs>
          <w:tab w:val="right" w:leader="dot" w:pos="8296"/>
        </w:tabs>
        <w:rPr>
          <w:rFonts w:eastAsiaTheme="minorEastAsia" w:cstheme="minorBidi"/>
          <w:noProof/>
          <w:sz w:val="24"/>
        </w:rPr>
      </w:pPr>
      <w:r>
        <w:fldChar w:fldCharType="begin"/>
      </w:r>
      <w:r>
        <w:instrText xml:space="preserve"> TOC \o "1-3" \h \z \u </w:instrText>
      </w:r>
      <w:r>
        <w:fldChar w:fldCharType="separate"/>
      </w:r>
      <w:hyperlink w:anchor="_Toc460794608" w:history="1">
        <w:r w:rsidR="00F95C2A" w:rsidRPr="000E524C">
          <w:rPr>
            <w:rStyle w:val="a3"/>
            <w:noProof/>
            <w:kern w:val="0"/>
          </w:rPr>
          <w:t xml:space="preserve">1 </w:t>
        </w:r>
        <w:r w:rsidR="00F95C2A" w:rsidRPr="000E524C">
          <w:rPr>
            <w:rStyle w:val="a3"/>
            <w:rFonts w:hint="eastAsia"/>
            <w:noProof/>
            <w:kern w:val="0"/>
          </w:rPr>
          <w:t>本文的研究背景和意义</w:t>
        </w:r>
        <w:r w:rsidR="00F95C2A">
          <w:rPr>
            <w:noProof/>
            <w:webHidden/>
          </w:rPr>
          <w:tab/>
        </w:r>
        <w:r w:rsidR="00F95C2A">
          <w:rPr>
            <w:noProof/>
            <w:webHidden/>
          </w:rPr>
          <w:fldChar w:fldCharType="begin"/>
        </w:r>
        <w:r w:rsidR="00F95C2A">
          <w:rPr>
            <w:noProof/>
            <w:webHidden/>
          </w:rPr>
          <w:instrText xml:space="preserve"> PAGEREF _Toc460794608 \h </w:instrText>
        </w:r>
        <w:r w:rsidR="00F95C2A">
          <w:rPr>
            <w:noProof/>
            <w:webHidden/>
          </w:rPr>
        </w:r>
        <w:r w:rsidR="00F95C2A">
          <w:rPr>
            <w:noProof/>
            <w:webHidden/>
          </w:rPr>
          <w:fldChar w:fldCharType="separate"/>
        </w:r>
        <w:r w:rsidR="00F95C2A">
          <w:rPr>
            <w:noProof/>
            <w:webHidden/>
          </w:rPr>
          <w:t>6</w:t>
        </w:r>
        <w:r w:rsidR="00F95C2A">
          <w:rPr>
            <w:noProof/>
            <w:webHidden/>
          </w:rPr>
          <w:fldChar w:fldCharType="end"/>
        </w:r>
      </w:hyperlink>
    </w:p>
    <w:p w14:paraId="7456A130" w14:textId="77777777" w:rsidR="00F95C2A" w:rsidRDefault="00F95C2A">
      <w:pPr>
        <w:pStyle w:val="21"/>
        <w:tabs>
          <w:tab w:val="right" w:leader="dot" w:pos="8296"/>
        </w:tabs>
        <w:rPr>
          <w:rFonts w:eastAsiaTheme="minorEastAsia" w:cstheme="minorBidi"/>
          <w:noProof/>
          <w:sz w:val="24"/>
        </w:rPr>
      </w:pPr>
      <w:hyperlink w:anchor="_Toc460794609" w:history="1">
        <w:r w:rsidRPr="000E524C">
          <w:rPr>
            <w:rStyle w:val="a3"/>
            <w:noProof/>
          </w:rPr>
          <w:t xml:space="preserve">1.1 </w:t>
        </w:r>
        <w:r w:rsidRPr="000E524C">
          <w:rPr>
            <w:rStyle w:val="a3"/>
            <w:rFonts w:hint="eastAsia"/>
            <w:noProof/>
          </w:rPr>
          <w:t>嵌入式多核调试技术</w:t>
        </w:r>
        <w:r>
          <w:rPr>
            <w:noProof/>
            <w:webHidden/>
          </w:rPr>
          <w:tab/>
        </w:r>
        <w:r>
          <w:rPr>
            <w:noProof/>
            <w:webHidden/>
          </w:rPr>
          <w:fldChar w:fldCharType="begin"/>
        </w:r>
        <w:r>
          <w:rPr>
            <w:noProof/>
            <w:webHidden/>
          </w:rPr>
          <w:instrText xml:space="preserve"> PAGEREF _Toc460794609 \h </w:instrText>
        </w:r>
        <w:r>
          <w:rPr>
            <w:noProof/>
            <w:webHidden/>
          </w:rPr>
        </w:r>
        <w:r>
          <w:rPr>
            <w:noProof/>
            <w:webHidden/>
          </w:rPr>
          <w:fldChar w:fldCharType="separate"/>
        </w:r>
        <w:r>
          <w:rPr>
            <w:noProof/>
            <w:webHidden/>
          </w:rPr>
          <w:t>6</w:t>
        </w:r>
        <w:r>
          <w:rPr>
            <w:noProof/>
            <w:webHidden/>
          </w:rPr>
          <w:fldChar w:fldCharType="end"/>
        </w:r>
      </w:hyperlink>
    </w:p>
    <w:p w14:paraId="3A72B216" w14:textId="77777777" w:rsidR="00F95C2A" w:rsidRDefault="00F95C2A">
      <w:pPr>
        <w:pStyle w:val="21"/>
        <w:tabs>
          <w:tab w:val="right" w:leader="dot" w:pos="8296"/>
        </w:tabs>
        <w:rPr>
          <w:rFonts w:eastAsiaTheme="minorEastAsia" w:cstheme="minorBidi"/>
          <w:noProof/>
          <w:sz w:val="24"/>
        </w:rPr>
      </w:pPr>
      <w:hyperlink w:anchor="_Toc460794610" w:history="1">
        <w:r w:rsidRPr="000E524C">
          <w:rPr>
            <w:rStyle w:val="a3"/>
            <w:noProof/>
          </w:rPr>
          <w:t xml:space="preserve">1.2 </w:t>
        </w:r>
        <w:r w:rsidRPr="000E524C">
          <w:rPr>
            <w:rStyle w:val="a3"/>
            <w:rFonts w:hint="eastAsia"/>
            <w:noProof/>
          </w:rPr>
          <w:t>基于</w:t>
        </w:r>
        <w:r w:rsidRPr="000E524C">
          <w:rPr>
            <w:rStyle w:val="a3"/>
            <w:noProof/>
          </w:rPr>
          <w:t>SPARC</w:t>
        </w:r>
        <w:r w:rsidRPr="000E524C">
          <w:rPr>
            <w:rStyle w:val="a3"/>
            <w:rFonts w:hint="eastAsia"/>
            <w:noProof/>
          </w:rPr>
          <w:t>架构模拟器的多核调试</w:t>
        </w:r>
        <w:r>
          <w:rPr>
            <w:noProof/>
            <w:webHidden/>
          </w:rPr>
          <w:tab/>
        </w:r>
        <w:r>
          <w:rPr>
            <w:noProof/>
            <w:webHidden/>
          </w:rPr>
          <w:fldChar w:fldCharType="begin"/>
        </w:r>
        <w:r>
          <w:rPr>
            <w:noProof/>
            <w:webHidden/>
          </w:rPr>
          <w:instrText xml:space="preserve"> PAGEREF _Toc460794610 \h </w:instrText>
        </w:r>
        <w:r>
          <w:rPr>
            <w:noProof/>
            <w:webHidden/>
          </w:rPr>
        </w:r>
        <w:r>
          <w:rPr>
            <w:noProof/>
            <w:webHidden/>
          </w:rPr>
          <w:fldChar w:fldCharType="separate"/>
        </w:r>
        <w:r>
          <w:rPr>
            <w:noProof/>
            <w:webHidden/>
          </w:rPr>
          <w:t>6</w:t>
        </w:r>
        <w:r>
          <w:rPr>
            <w:noProof/>
            <w:webHidden/>
          </w:rPr>
          <w:fldChar w:fldCharType="end"/>
        </w:r>
      </w:hyperlink>
    </w:p>
    <w:p w14:paraId="5D26D560" w14:textId="77777777" w:rsidR="00F95C2A" w:rsidRDefault="00F95C2A">
      <w:pPr>
        <w:pStyle w:val="11"/>
        <w:tabs>
          <w:tab w:val="right" w:leader="dot" w:pos="8296"/>
        </w:tabs>
        <w:rPr>
          <w:rFonts w:eastAsiaTheme="minorEastAsia" w:cstheme="minorBidi"/>
          <w:noProof/>
          <w:sz w:val="24"/>
        </w:rPr>
      </w:pPr>
      <w:hyperlink w:anchor="_Toc460794611" w:history="1">
        <w:r w:rsidRPr="000E524C">
          <w:rPr>
            <w:rStyle w:val="a3"/>
            <w:noProof/>
          </w:rPr>
          <w:t xml:space="preserve">2  </w:t>
        </w:r>
        <w:r w:rsidRPr="000E524C">
          <w:rPr>
            <w:rStyle w:val="a3"/>
            <w:rFonts w:hint="eastAsia"/>
            <w:noProof/>
          </w:rPr>
          <w:t>国内外本学科领域的发展现状与趋势</w:t>
        </w:r>
        <w:r>
          <w:rPr>
            <w:noProof/>
            <w:webHidden/>
          </w:rPr>
          <w:tab/>
        </w:r>
        <w:r>
          <w:rPr>
            <w:noProof/>
            <w:webHidden/>
          </w:rPr>
          <w:fldChar w:fldCharType="begin"/>
        </w:r>
        <w:r>
          <w:rPr>
            <w:noProof/>
            <w:webHidden/>
          </w:rPr>
          <w:instrText xml:space="preserve"> PAGEREF _Toc460794611 \h </w:instrText>
        </w:r>
        <w:r>
          <w:rPr>
            <w:noProof/>
            <w:webHidden/>
          </w:rPr>
        </w:r>
        <w:r>
          <w:rPr>
            <w:noProof/>
            <w:webHidden/>
          </w:rPr>
          <w:fldChar w:fldCharType="separate"/>
        </w:r>
        <w:r>
          <w:rPr>
            <w:noProof/>
            <w:webHidden/>
          </w:rPr>
          <w:t>7</w:t>
        </w:r>
        <w:r>
          <w:rPr>
            <w:noProof/>
            <w:webHidden/>
          </w:rPr>
          <w:fldChar w:fldCharType="end"/>
        </w:r>
      </w:hyperlink>
    </w:p>
    <w:p w14:paraId="35D4A67B" w14:textId="77777777" w:rsidR="00F95C2A" w:rsidRDefault="00F95C2A">
      <w:pPr>
        <w:pStyle w:val="21"/>
        <w:tabs>
          <w:tab w:val="right" w:leader="dot" w:pos="8296"/>
        </w:tabs>
        <w:rPr>
          <w:rFonts w:eastAsiaTheme="minorEastAsia" w:cstheme="minorBidi"/>
          <w:noProof/>
          <w:sz w:val="24"/>
        </w:rPr>
      </w:pPr>
      <w:hyperlink w:anchor="_Toc460794612" w:history="1">
        <w:r w:rsidRPr="000E524C">
          <w:rPr>
            <w:rStyle w:val="a3"/>
            <w:noProof/>
          </w:rPr>
          <w:t xml:space="preserve">2.1 </w:t>
        </w:r>
        <w:r w:rsidRPr="000E524C">
          <w:rPr>
            <w:rStyle w:val="a3"/>
            <w:rFonts w:hint="eastAsia"/>
            <w:noProof/>
          </w:rPr>
          <w:t>常用多核调试技术</w:t>
        </w:r>
        <w:r>
          <w:rPr>
            <w:noProof/>
            <w:webHidden/>
          </w:rPr>
          <w:tab/>
        </w:r>
        <w:r>
          <w:rPr>
            <w:noProof/>
            <w:webHidden/>
          </w:rPr>
          <w:fldChar w:fldCharType="begin"/>
        </w:r>
        <w:r>
          <w:rPr>
            <w:noProof/>
            <w:webHidden/>
          </w:rPr>
          <w:instrText xml:space="preserve"> PAGEREF _Toc460794612 \h </w:instrText>
        </w:r>
        <w:r>
          <w:rPr>
            <w:noProof/>
            <w:webHidden/>
          </w:rPr>
        </w:r>
        <w:r>
          <w:rPr>
            <w:noProof/>
            <w:webHidden/>
          </w:rPr>
          <w:fldChar w:fldCharType="separate"/>
        </w:r>
        <w:r>
          <w:rPr>
            <w:noProof/>
            <w:webHidden/>
          </w:rPr>
          <w:t>7</w:t>
        </w:r>
        <w:r>
          <w:rPr>
            <w:noProof/>
            <w:webHidden/>
          </w:rPr>
          <w:fldChar w:fldCharType="end"/>
        </w:r>
      </w:hyperlink>
    </w:p>
    <w:p w14:paraId="3A039806" w14:textId="77777777" w:rsidR="00F95C2A" w:rsidRDefault="00F95C2A">
      <w:pPr>
        <w:pStyle w:val="31"/>
        <w:tabs>
          <w:tab w:val="right" w:leader="dot" w:pos="8296"/>
        </w:tabs>
        <w:rPr>
          <w:rFonts w:eastAsiaTheme="minorEastAsia" w:cstheme="minorBidi"/>
          <w:noProof/>
          <w:sz w:val="24"/>
        </w:rPr>
      </w:pPr>
      <w:hyperlink w:anchor="_Toc460794613" w:history="1">
        <w:r w:rsidRPr="000E524C">
          <w:rPr>
            <w:rStyle w:val="a3"/>
            <w:noProof/>
          </w:rPr>
          <w:t xml:space="preserve">2.1.1 </w:t>
        </w:r>
        <w:r w:rsidRPr="000E524C">
          <w:rPr>
            <w:rStyle w:val="a3"/>
            <w:rFonts w:hint="eastAsia"/>
            <w:noProof/>
          </w:rPr>
          <w:t>硬件调试</w:t>
        </w:r>
        <w:r>
          <w:rPr>
            <w:noProof/>
            <w:webHidden/>
          </w:rPr>
          <w:tab/>
        </w:r>
        <w:r>
          <w:rPr>
            <w:noProof/>
            <w:webHidden/>
          </w:rPr>
          <w:fldChar w:fldCharType="begin"/>
        </w:r>
        <w:r>
          <w:rPr>
            <w:noProof/>
            <w:webHidden/>
          </w:rPr>
          <w:instrText xml:space="preserve"> PAGEREF _Toc460794613 \h </w:instrText>
        </w:r>
        <w:r>
          <w:rPr>
            <w:noProof/>
            <w:webHidden/>
          </w:rPr>
        </w:r>
        <w:r>
          <w:rPr>
            <w:noProof/>
            <w:webHidden/>
          </w:rPr>
          <w:fldChar w:fldCharType="separate"/>
        </w:r>
        <w:r>
          <w:rPr>
            <w:noProof/>
            <w:webHidden/>
          </w:rPr>
          <w:t>7</w:t>
        </w:r>
        <w:r>
          <w:rPr>
            <w:noProof/>
            <w:webHidden/>
          </w:rPr>
          <w:fldChar w:fldCharType="end"/>
        </w:r>
      </w:hyperlink>
    </w:p>
    <w:p w14:paraId="36EBE1C4" w14:textId="211F2D26" w:rsidR="00F95C2A" w:rsidRDefault="00F95C2A">
      <w:pPr>
        <w:pStyle w:val="31"/>
        <w:tabs>
          <w:tab w:val="left" w:pos="1680"/>
          <w:tab w:val="right" w:leader="dot" w:pos="8296"/>
        </w:tabs>
        <w:rPr>
          <w:rFonts w:eastAsiaTheme="minorEastAsia" w:cstheme="minorBidi"/>
          <w:noProof/>
          <w:sz w:val="24"/>
        </w:rPr>
      </w:pPr>
      <w:hyperlink w:anchor="_Toc460794614" w:history="1">
        <w:r w:rsidRPr="000E524C">
          <w:rPr>
            <w:rStyle w:val="a3"/>
            <w:noProof/>
          </w:rPr>
          <w:t>2.1.2</w:t>
        </w:r>
        <w:r>
          <w:rPr>
            <w:rFonts w:eastAsiaTheme="minorEastAsia" w:cstheme="minorBidi"/>
            <w:noProof/>
            <w:sz w:val="24"/>
          </w:rPr>
          <w:t xml:space="preserve"> </w:t>
        </w:r>
        <w:r w:rsidRPr="000E524C">
          <w:rPr>
            <w:rStyle w:val="a3"/>
            <w:rFonts w:hint="eastAsia"/>
            <w:noProof/>
          </w:rPr>
          <w:t>软件调试</w:t>
        </w:r>
        <w:r>
          <w:rPr>
            <w:noProof/>
            <w:webHidden/>
          </w:rPr>
          <w:tab/>
        </w:r>
        <w:r>
          <w:rPr>
            <w:noProof/>
            <w:webHidden/>
          </w:rPr>
          <w:fldChar w:fldCharType="begin"/>
        </w:r>
        <w:r>
          <w:rPr>
            <w:noProof/>
            <w:webHidden/>
          </w:rPr>
          <w:instrText xml:space="preserve"> PAGEREF _Toc460794614 \h </w:instrText>
        </w:r>
        <w:r>
          <w:rPr>
            <w:noProof/>
            <w:webHidden/>
          </w:rPr>
        </w:r>
        <w:r>
          <w:rPr>
            <w:noProof/>
            <w:webHidden/>
          </w:rPr>
          <w:fldChar w:fldCharType="separate"/>
        </w:r>
        <w:r>
          <w:rPr>
            <w:noProof/>
            <w:webHidden/>
          </w:rPr>
          <w:t>8</w:t>
        </w:r>
        <w:r>
          <w:rPr>
            <w:noProof/>
            <w:webHidden/>
          </w:rPr>
          <w:fldChar w:fldCharType="end"/>
        </w:r>
      </w:hyperlink>
    </w:p>
    <w:p w14:paraId="1240EFE7" w14:textId="48F84DF8" w:rsidR="00F95C2A" w:rsidRDefault="00F95C2A">
      <w:pPr>
        <w:pStyle w:val="31"/>
        <w:tabs>
          <w:tab w:val="left" w:pos="1680"/>
          <w:tab w:val="right" w:leader="dot" w:pos="8296"/>
        </w:tabs>
        <w:rPr>
          <w:rFonts w:eastAsiaTheme="minorEastAsia" w:cstheme="minorBidi"/>
          <w:noProof/>
          <w:sz w:val="24"/>
        </w:rPr>
      </w:pPr>
      <w:hyperlink w:anchor="_Toc460794615" w:history="1">
        <w:r w:rsidRPr="000E524C">
          <w:rPr>
            <w:rStyle w:val="a3"/>
            <w:noProof/>
          </w:rPr>
          <w:t>2.1.3</w:t>
        </w:r>
        <w:r>
          <w:rPr>
            <w:rFonts w:eastAsiaTheme="minorEastAsia" w:cstheme="minorBidi"/>
            <w:noProof/>
            <w:sz w:val="24"/>
          </w:rPr>
          <w:t xml:space="preserve"> </w:t>
        </w:r>
        <w:r w:rsidRPr="000E524C">
          <w:rPr>
            <w:rStyle w:val="a3"/>
            <w:rFonts w:hint="eastAsia"/>
            <w:noProof/>
          </w:rPr>
          <w:t>常用技术对比</w:t>
        </w:r>
        <w:r>
          <w:rPr>
            <w:noProof/>
            <w:webHidden/>
          </w:rPr>
          <w:tab/>
        </w:r>
        <w:r>
          <w:rPr>
            <w:noProof/>
            <w:webHidden/>
          </w:rPr>
          <w:fldChar w:fldCharType="begin"/>
        </w:r>
        <w:r>
          <w:rPr>
            <w:noProof/>
            <w:webHidden/>
          </w:rPr>
          <w:instrText xml:space="preserve"> PAGEREF _Toc460794615 \h </w:instrText>
        </w:r>
        <w:r>
          <w:rPr>
            <w:noProof/>
            <w:webHidden/>
          </w:rPr>
        </w:r>
        <w:r>
          <w:rPr>
            <w:noProof/>
            <w:webHidden/>
          </w:rPr>
          <w:fldChar w:fldCharType="separate"/>
        </w:r>
        <w:r>
          <w:rPr>
            <w:noProof/>
            <w:webHidden/>
          </w:rPr>
          <w:t>9</w:t>
        </w:r>
        <w:r>
          <w:rPr>
            <w:noProof/>
            <w:webHidden/>
          </w:rPr>
          <w:fldChar w:fldCharType="end"/>
        </w:r>
      </w:hyperlink>
    </w:p>
    <w:p w14:paraId="60402045" w14:textId="443E9968" w:rsidR="00F95C2A" w:rsidRDefault="00F95C2A">
      <w:pPr>
        <w:pStyle w:val="21"/>
        <w:tabs>
          <w:tab w:val="left" w:pos="1200"/>
          <w:tab w:val="right" w:leader="dot" w:pos="8296"/>
        </w:tabs>
        <w:rPr>
          <w:rFonts w:eastAsiaTheme="minorEastAsia" w:cstheme="minorBidi"/>
          <w:noProof/>
          <w:sz w:val="24"/>
        </w:rPr>
      </w:pPr>
      <w:hyperlink w:anchor="_Toc460794616" w:history="1">
        <w:r w:rsidRPr="000E524C">
          <w:rPr>
            <w:rStyle w:val="a3"/>
            <w:noProof/>
          </w:rPr>
          <w:t>2.2</w:t>
        </w:r>
        <w:r>
          <w:rPr>
            <w:rFonts w:eastAsiaTheme="minorEastAsia" w:cstheme="minorBidi"/>
            <w:noProof/>
            <w:sz w:val="24"/>
          </w:rPr>
          <w:t xml:space="preserve">  </w:t>
        </w:r>
        <w:r w:rsidRPr="000E524C">
          <w:rPr>
            <w:rStyle w:val="a3"/>
            <w:noProof/>
          </w:rPr>
          <w:t>SPARC</w:t>
        </w:r>
        <w:r w:rsidRPr="000E524C">
          <w:rPr>
            <w:rStyle w:val="a3"/>
            <w:rFonts w:hint="eastAsia"/>
            <w:noProof/>
          </w:rPr>
          <w:t>架构模拟器</w:t>
        </w:r>
        <w:r>
          <w:rPr>
            <w:noProof/>
            <w:webHidden/>
          </w:rPr>
          <w:tab/>
        </w:r>
        <w:r>
          <w:rPr>
            <w:noProof/>
            <w:webHidden/>
          </w:rPr>
          <w:fldChar w:fldCharType="begin"/>
        </w:r>
        <w:r>
          <w:rPr>
            <w:noProof/>
            <w:webHidden/>
          </w:rPr>
          <w:instrText xml:space="preserve"> PAGEREF _Toc460794616 \h </w:instrText>
        </w:r>
        <w:r>
          <w:rPr>
            <w:noProof/>
            <w:webHidden/>
          </w:rPr>
        </w:r>
        <w:r>
          <w:rPr>
            <w:noProof/>
            <w:webHidden/>
          </w:rPr>
          <w:fldChar w:fldCharType="separate"/>
        </w:r>
        <w:r>
          <w:rPr>
            <w:noProof/>
            <w:webHidden/>
          </w:rPr>
          <w:t>10</w:t>
        </w:r>
        <w:r>
          <w:rPr>
            <w:noProof/>
            <w:webHidden/>
          </w:rPr>
          <w:fldChar w:fldCharType="end"/>
        </w:r>
      </w:hyperlink>
    </w:p>
    <w:p w14:paraId="1722EF7B" w14:textId="7719D450" w:rsidR="00F95C2A" w:rsidRDefault="00F95C2A">
      <w:pPr>
        <w:pStyle w:val="31"/>
        <w:tabs>
          <w:tab w:val="right" w:leader="dot" w:pos="8296"/>
        </w:tabs>
        <w:rPr>
          <w:rFonts w:eastAsiaTheme="minorEastAsia" w:cstheme="minorBidi"/>
          <w:noProof/>
          <w:sz w:val="24"/>
        </w:rPr>
      </w:pPr>
      <w:hyperlink w:anchor="_Toc460794617" w:history="1">
        <w:r>
          <w:rPr>
            <w:rStyle w:val="a3"/>
            <w:noProof/>
          </w:rPr>
          <w:t>2.2.1</w:t>
        </w:r>
        <w:r w:rsidRPr="000E524C">
          <w:rPr>
            <w:rStyle w:val="a3"/>
            <w:rFonts w:hint="eastAsia"/>
            <w:noProof/>
          </w:rPr>
          <w:t>模拟器框架结构</w:t>
        </w:r>
        <w:r>
          <w:rPr>
            <w:noProof/>
            <w:webHidden/>
          </w:rPr>
          <w:tab/>
        </w:r>
        <w:r>
          <w:rPr>
            <w:noProof/>
            <w:webHidden/>
          </w:rPr>
          <w:fldChar w:fldCharType="begin"/>
        </w:r>
        <w:r>
          <w:rPr>
            <w:noProof/>
            <w:webHidden/>
          </w:rPr>
          <w:instrText xml:space="preserve"> PAGEREF _Toc460794617 \h </w:instrText>
        </w:r>
        <w:r>
          <w:rPr>
            <w:noProof/>
            <w:webHidden/>
          </w:rPr>
        </w:r>
        <w:r>
          <w:rPr>
            <w:noProof/>
            <w:webHidden/>
          </w:rPr>
          <w:fldChar w:fldCharType="separate"/>
        </w:r>
        <w:r>
          <w:rPr>
            <w:noProof/>
            <w:webHidden/>
          </w:rPr>
          <w:t>10</w:t>
        </w:r>
        <w:r>
          <w:rPr>
            <w:noProof/>
            <w:webHidden/>
          </w:rPr>
          <w:fldChar w:fldCharType="end"/>
        </w:r>
      </w:hyperlink>
    </w:p>
    <w:p w14:paraId="3249F130" w14:textId="77777777" w:rsidR="00F95C2A" w:rsidRDefault="00F95C2A">
      <w:pPr>
        <w:pStyle w:val="31"/>
        <w:tabs>
          <w:tab w:val="right" w:leader="dot" w:pos="8296"/>
        </w:tabs>
        <w:rPr>
          <w:rFonts w:eastAsiaTheme="minorEastAsia" w:cstheme="minorBidi"/>
          <w:noProof/>
          <w:sz w:val="24"/>
        </w:rPr>
      </w:pPr>
      <w:hyperlink w:anchor="_Toc460794618" w:history="1">
        <w:r w:rsidRPr="000E524C">
          <w:rPr>
            <w:rStyle w:val="a3"/>
            <w:noProof/>
          </w:rPr>
          <w:t>2.2.2 BM3803</w:t>
        </w:r>
        <w:r w:rsidRPr="000E524C">
          <w:rPr>
            <w:rStyle w:val="a3"/>
            <w:rFonts w:hint="eastAsia"/>
            <w:noProof/>
          </w:rPr>
          <w:t>处理器核</w:t>
        </w:r>
        <w:r>
          <w:rPr>
            <w:noProof/>
            <w:webHidden/>
          </w:rPr>
          <w:tab/>
        </w:r>
        <w:r>
          <w:rPr>
            <w:noProof/>
            <w:webHidden/>
          </w:rPr>
          <w:fldChar w:fldCharType="begin"/>
        </w:r>
        <w:r>
          <w:rPr>
            <w:noProof/>
            <w:webHidden/>
          </w:rPr>
          <w:instrText xml:space="preserve"> PAGEREF _Toc460794618 \h </w:instrText>
        </w:r>
        <w:r>
          <w:rPr>
            <w:noProof/>
            <w:webHidden/>
          </w:rPr>
        </w:r>
        <w:r>
          <w:rPr>
            <w:noProof/>
            <w:webHidden/>
          </w:rPr>
          <w:fldChar w:fldCharType="separate"/>
        </w:r>
        <w:r>
          <w:rPr>
            <w:noProof/>
            <w:webHidden/>
          </w:rPr>
          <w:t>10</w:t>
        </w:r>
        <w:r>
          <w:rPr>
            <w:noProof/>
            <w:webHidden/>
          </w:rPr>
          <w:fldChar w:fldCharType="end"/>
        </w:r>
      </w:hyperlink>
    </w:p>
    <w:p w14:paraId="59B69E6B" w14:textId="77777777" w:rsidR="00F95C2A" w:rsidRDefault="00F95C2A">
      <w:pPr>
        <w:pStyle w:val="11"/>
        <w:tabs>
          <w:tab w:val="right" w:leader="dot" w:pos="8296"/>
        </w:tabs>
        <w:rPr>
          <w:rFonts w:eastAsiaTheme="minorEastAsia" w:cstheme="minorBidi"/>
          <w:noProof/>
          <w:sz w:val="24"/>
        </w:rPr>
      </w:pPr>
      <w:hyperlink w:anchor="_Toc460794619" w:history="1">
        <w:r w:rsidRPr="000E524C">
          <w:rPr>
            <w:rStyle w:val="a3"/>
            <w:noProof/>
            <w:kern w:val="0"/>
          </w:rPr>
          <w:t xml:space="preserve">3 </w:t>
        </w:r>
        <w:r w:rsidRPr="000E524C">
          <w:rPr>
            <w:rStyle w:val="a3"/>
            <w:rFonts w:hint="eastAsia"/>
            <w:noProof/>
            <w:kern w:val="0"/>
          </w:rPr>
          <w:t>课题主要研究内容、预期目标</w:t>
        </w:r>
        <w:r>
          <w:rPr>
            <w:noProof/>
            <w:webHidden/>
          </w:rPr>
          <w:tab/>
        </w:r>
        <w:r>
          <w:rPr>
            <w:noProof/>
            <w:webHidden/>
          </w:rPr>
          <w:fldChar w:fldCharType="begin"/>
        </w:r>
        <w:r>
          <w:rPr>
            <w:noProof/>
            <w:webHidden/>
          </w:rPr>
          <w:instrText xml:space="preserve"> PAGEREF _Toc460794619 \h </w:instrText>
        </w:r>
        <w:r>
          <w:rPr>
            <w:noProof/>
            <w:webHidden/>
          </w:rPr>
        </w:r>
        <w:r>
          <w:rPr>
            <w:noProof/>
            <w:webHidden/>
          </w:rPr>
          <w:fldChar w:fldCharType="separate"/>
        </w:r>
        <w:r>
          <w:rPr>
            <w:noProof/>
            <w:webHidden/>
          </w:rPr>
          <w:t>11</w:t>
        </w:r>
        <w:r>
          <w:rPr>
            <w:noProof/>
            <w:webHidden/>
          </w:rPr>
          <w:fldChar w:fldCharType="end"/>
        </w:r>
      </w:hyperlink>
    </w:p>
    <w:p w14:paraId="4DE862DC" w14:textId="7C618FE0" w:rsidR="00F95C2A" w:rsidRDefault="00F95C2A">
      <w:pPr>
        <w:pStyle w:val="21"/>
        <w:tabs>
          <w:tab w:val="left" w:pos="1200"/>
          <w:tab w:val="right" w:leader="dot" w:pos="8296"/>
        </w:tabs>
        <w:rPr>
          <w:rFonts w:eastAsiaTheme="minorEastAsia" w:cstheme="minorBidi"/>
          <w:noProof/>
          <w:sz w:val="24"/>
        </w:rPr>
      </w:pPr>
      <w:hyperlink w:anchor="_Toc460794620" w:history="1">
        <w:r w:rsidRPr="000E524C">
          <w:rPr>
            <w:rStyle w:val="a3"/>
            <w:noProof/>
          </w:rPr>
          <w:t>3.1</w:t>
        </w:r>
        <w:r>
          <w:rPr>
            <w:rFonts w:eastAsiaTheme="minorEastAsia" w:cstheme="minorBidi"/>
            <w:noProof/>
            <w:sz w:val="24"/>
          </w:rPr>
          <w:t xml:space="preserve">  </w:t>
        </w:r>
        <w:r w:rsidRPr="000E524C">
          <w:rPr>
            <w:rStyle w:val="a3"/>
            <w:rFonts w:hint="eastAsia"/>
            <w:noProof/>
          </w:rPr>
          <w:t>主</w:t>
        </w:r>
        <w:r w:rsidRPr="000E524C">
          <w:rPr>
            <w:rStyle w:val="a3"/>
            <w:rFonts w:hint="eastAsia"/>
            <w:noProof/>
          </w:rPr>
          <w:t>要研究内容</w:t>
        </w:r>
        <w:r>
          <w:rPr>
            <w:noProof/>
            <w:webHidden/>
          </w:rPr>
          <w:tab/>
        </w:r>
        <w:r>
          <w:rPr>
            <w:noProof/>
            <w:webHidden/>
          </w:rPr>
          <w:fldChar w:fldCharType="begin"/>
        </w:r>
        <w:r>
          <w:rPr>
            <w:noProof/>
            <w:webHidden/>
          </w:rPr>
          <w:instrText xml:space="preserve"> PAGEREF _Toc460794620 \h </w:instrText>
        </w:r>
        <w:r>
          <w:rPr>
            <w:noProof/>
            <w:webHidden/>
          </w:rPr>
        </w:r>
        <w:r>
          <w:rPr>
            <w:noProof/>
            <w:webHidden/>
          </w:rPr>
          <w:fldChar w:fldCharType="separate"/>
        </w:r>
        <w:r>
          <w:rPr>
            <w:noProof/>
            <w:webHidden/>
          </w:rPr>
          <w:t>11</w:t>
        </w:r>
        <w:r>
          <w:rPr>
            <w:noProof/>
            <w:webHidden/>
          </w:rPr>
          <w:fldChar w:fldCharType="end"/>
        </w:r>
      </w:hyperlink>
    </w:p>
    <w:p w14:paraId="672572A7" w14:textId="77777777" w:rsidR="00F95C2A" w:rsidRDefault="00F95C2A">
      <w:pPr>
        <w:pStyle w:val="21"/>
        <w:tabs>
          <w:tab w:val="right" w:leader="dot" w:pos="8296"/>
        </w:tabs>
        <w:rPr>
          <w:rFonts w:eastAsiaTheme="minorEastAsia" w:cstheme="minorBidi"/>
          <w:noProof/>
          <w:sz w:val="24"/>
        </w:rPr>
      </w:pPr>
      <w:hyperlink w:anchor="_Toc460794621" w:history="1">
        <w:r w:rsidRPr="000E524C">
          <w:rPr>
            <w:rStyle w:val="a3"/>
            <w:noProof/>
          </w:rPr>
          <w:t xml:space="preserve">3.2  </w:t>
        </w:r>
        <w:r w:rsidRPr="000E524C">
          <w:rPr>
            <w:rStyle w:val="a3"/>
            <w:rFonts w:hint="eastAsia"/>
            <w:noProof/>
          </w:rPr>
          <w:t>预期目标</w:t>
        </w:r>
        <w:r>
          <w:rPr>
            <w:noProof/>
            <w:webHidden/>
          </w:rPr>
          <w:tab/>
        </w:r>
        <w:r>
          <w:rPr>
            <w:noProof/>
            <w:webHidden/>
          </w:rPr>
          <w:fldChar w:fldCharType="begin"/>
        </w:r>
        <w:r>
          <w:rPr>
            <w:noProof/>
            <w:webHidden/>
          </w:rPr>
          <w:instrText xml:space="preserve"> PAGEREF _Toc460794621 \h </w:instrText>
        </w:r>
        <w:r>
          <w:rPr>
            <w:noProof/>
            <w:webHidden/>
          </w:rPr>
        </w:r>
        <w:r>
          <w:rPr>
            <w:noProof/>
            <w:webHidden/>
          </w:rPr>
          <w:fldChar w:fldCharType="separate"/>
        </w:r>
        <w:r>
          <w:rPr>
            <w:noProof/>
            <w:webHidden/>
          </w:rPr>
          <w:t>11</w:t>
        </w:r>
        <w:r>
          <w:rPr>
            <w:noProof/>
            <w:webHidden/>
          </w:rPr>
          <w:fldChar w:fldCharType="end"/>
        </w:r>
      </w:hyperlink>
    </w:p>
    <w:p w14:paraId="22AC5D9E" w14:textId="77777777" w:rsidR="00F95C2A" w:rsidRDefault="00F95C2A">
      <w:pPr>
        <w:pStyle w:val="11"/>
        <w:tabs>
          <w:tab w:val="right" w:leader="dot" w:pos="8296"/>
        </w:tabs>
        <w:rPr>
          <w:rFonts w:eastAsiaTheme="minorEastAsia" w:cstheme="minorBidi"/>
          <w:noProof/>
          <w:sz w:val="24"/>
        </w:rPr>
      </w:pPr>
      <w:hyperlink w:anchor="_Toc460794622" w:history="1">
        <w:r w:rsidRPr="000E524C">
          <w:rPr>
            <w:rStyle w:val="a3"/>
            <w:noProof/>
            <w:kern w:val="0"/>
          </w:rPr>
          <w:t xml:space="preserve">4  </w:t>
        </w:r>
        <w:r w:rsidRPr="000E524C">
          <w:rPr>
            <w:rStyle w:val="a3"/>
            <w:rFonts w:hint="eastAsia"/>
            <w:noProof/>
            <w:kern w:val="0"/>
          </w:rPr>
          <w:t>拟采用的研究方法和技术路线</w:t>
        </w:r>
        <w:r>
          <w:rPr>
            <w:noProof/>
            <w:webHidden/>
          </w:rPr>
          <w:tab/>
        </w:r>
        <w:r>
          <w:rPr>
            <w:noProof/>
            <w:webHidden/>
          </w:rPr>
          <w:fldChar w:fldCharType="begin"/>
        </w:r>
        <w:r>
          <w:rPr>
            <w:noProof/>
            <w:webHidden/>
          </w:rPr>
          <w:instrText xml:space="preserve"> PAGEREF _Toc460794622 \h </w:instrText>
        </w:r>
        <w:r>
          <w:rPr>
            <w:noProof/>
            <w:webHidden/>
          </w:rPr>
        </w:r>
        <w:r>
          <w:rPr>
            <w:noProof/>
            <w:webHidden/>
          </w:rPr>
          <w:fldChar w:fldCharType="separate"/>
        </w:r>
        <w:r>
          <w:rPr>
            <w:noProof/>
            <w:webHidden/>
          </w:rPr>
          <w:t>11</w:t>
        </w:r>
        <w:r>
          <w:rPr>
            <w:noProof/>
            <w:webHidden/>
          </w:rPr>
          <w:fldChar w:fldCharType="end"/>
        </w:r>
      </w:hyperlink>
    </w:p>
    <w:p w14:paraId="49902DEC" w14:textId="77777777" w:rsidR="00F95C2A" w:rsidRDefault="00F95C2A">
      <w:pPr>
        <w:pStyle w:val="21"/>
        <w:tabs>
          <w:tab w:val="right" w:leader="dot" w:pos="8296"/>
        </w:tabs>
        <w:rPr>
          <w:rFonts w:eastAsiaTheme="minorEastAsia" w:cstheme="minorBidi"/>
          <w:noProof/>
          <w:sz w:val="24"/>
        </w:rPr>
      </w:pPr>
      <w:hyperlink w:anchor="_Toc460794623" w:history="1">
        <w:r w:rsidRPr="000E524C">
          <w:rPr>
            <w:rStyle w:val="a3"/>
            <w:noProof/>
          </w:rPr>
          <w:t xml:space="preserve">4.1 </w:t>
        </w:r>
        <w:r w:rsidRPr="000E524C">
          <w:rPr>
            <w:rStyle w:val="a3"/>
            <w:rFonts w:hint="eastAsia"/>
            <w:noProof/>
          </w:rPr>
          <w:t>可扩展的多核调试协议的交互机制研究</w:t>
        </w:r>
        <w:r>
          <w:rPr>
            <w:noProof/>
            <w:webHidden/>
          </w:rPr>
          <w:tab/>
        </w:r>
        <w:r>
          <w:rPr>
            <w:noProof/>
            <w:webHidden/>
          </w:rPr>
          <w:fldChar w:fldCharType="begin"/>
        </w:r>
        <w:r>
          <w:rPr>
            <w:noProof/>
            <w:webHidden/>
          </w:rPr>
          <w:instrText xml:space="preserve"> PAGEREF _Toc460794623 \h </w:instrText>
        </w:r>
        <w:r>
          <w:rPr>
            <w:noProof/>
            <w:webHidden/>
          </w:rPr>
        </w:r>
        <w:r>
          <w:rPr>
            <w:noProof/>
            <w:webHidden/>
          </w:rPr>
          <w:fldChar w:fldCharType="separate"/>
        </w:r>
        <w:r>
          <w:rPr>
            <w:noProof/>
            <w:webHidden/>
          </w:rPr>
          <w:t>12</w:t>
        </w:r>
        <w:r>
          <w:rPr>
            <w:noProof/>
            <w:webHidden/>
          </w:rPr>
          <w:fldChar w:fldCharType="end"/>
        </w:r>
      </w:hyperlink>
    </w:p>
    <w:p w14:paraId="3B3E8110" w14:textId="77777777" w:rsidR="00F95C2A" w:rsidRDefault="00F95C2A">
      <w:pPr>
        <w:pStyle w:val="31"/>
        <w:tabs>
          <w:tab w:val="right" w:leader="dot" w:pos="8296"/>
        </w:tabs>
        <w:rPr>
          <w:rFonts w:eastAsiaTheme="minorEastAsia" w:cstheme="minorBidi"/>
          <w:noProof/>
          <w:sz w:val="24"/>
        </w:rPr>
      </w:pPr>
      <w:hyperlink w:anchor="_Toc460794624" w:history="1">
        <w:r w:rsidRPr="000E524C">
          <w:rPr>
            <w:rStyle w:val="a3"/>
            <w:noProof/>
          </w:rPr>
          <w:t>4.1.1 RSP</w:t>
        </w:r>
        <w:r w:rsidRPr="000E524C">
          <w:rPr>
            <w:rStyle w:val="a3"/>
            <w:rFonts w:hint="eastAsia"/>
            <w:noProof/>
          </w:rPr>
          <w:t>协议</w:t>
        </w:r>
        <w:r>
          <w:rPr>
            <w:noProof/>
            <w:webHidden/>
          </w:rPr>
          <w:tab/>
        </w:r>
        <w:r>
          <w:rPr>
            <w:noProof/>
            <w:webHidden/>
          </w:rPr>
          <w:fldChar w:fldCharType="begin"/>
        </w:r>
        <w:r>
          <w:rPr>
            <w:noProof/>
            <w:webHidden/>
          </w:rPr>
          <w:instrText xml:space="preserve"> PAGEREF _Toc460794624 \h </w:instrText>
        </w:r>
        <w:r>
          <w:rPr>
            <w:noProof/>
            <w:webHidden/>
          </w:rPr>
        </w:r>
        <w:r>
          <w:rPr>
            <w:noProof/>
            <w:webHidden/>
          </w:rPr>
          <w:fldChar w:fldCharType="separate"/>
        </w:r>
        <w:r>
          <w:rPr>
            <w:noProof/>
            <w:webHidden/>
          </w:rPr>
          <w:t>12</w:t>
        </w:r>
        <w:r>
          <w:rPr>
            <w:noProof/>
            <w:webHidden/>
          </w:rPr>
          <w:fldChar w:fldCharType="end"/>
        </w:r>
      </w:hyperlink>
    </w:p>
    <w:p w14:paraId="67EA23D8" w14:textId="77777777" w:rsidR="00F95C2A" w:rsidRDefault="00F95C2A">
      <w:pPr>
        <w:pStyle w:val="31"/>
        <w:tabs>
          <w:tab w:val="right" w:leader="dot" w:pos="8296"/>
        </w:tabs>
        <w:rPr>
          <w:rFonts w:eastAsiaTheme="minorEastAsia" w:cstheme="minorBidi"/>
          <w:noProof/>
          <w:sz w:val="24"/>
        </w:rPr>
      </w:pPr>
      <w:hyperlink w:anchor="_Toc460794625" w:history="1">
        <w:r w:rsidRPr="000E524C">
          <w:rPr>
            <w:rStyle w:val="a3"/>
            <w:noProof/>
          </w:rPr>
          <w:t>4.1.2 Flex</w:t>
        </w:r>
        <w:r w:rsidRPr="000E524C">
          <w:rPr>
            <w:rStyle w:val="a3"/>
            <w:rFonts w:hint="eastAsia"/>
            <w:noProof/>
          </w:rPr>
          <w:t>集成以及接口设计</w:t>
        </w:r>
        <w:r>
          <w:rPr>
            <w:noProof/>
            <w:webHidden/>
          </w:rPr>
          <w:tab/>
        </w:r>
        <w:r>
          <w:rPr>
            <w:noProof/>
            <w:webHidden/>
          </w:rPr>
          <w:fldChar w:fldCharType="begin"/>
        </w:r>
        <w:r>
          <w:rPr>
            <w:noProof/>
            <w:webHidden/>
          </w:rPr>
          <w:instrText xml:space="preserve"> PAGEREF _Toc460794625 \h </w:instrText>
        </w:r>
        <w:r>
          <w:rPr>
            <w:noProof/>
            <w:webHidden/>
          </w:rPr>
        </w:r>
        <w:r>
          <w:rPr>
            <w:noProof/>
            <w:webHidden/>
          </w:rPr>
          <w:fldChar w:fldCharType="separate"/>
        </w:r>
        <w:r>
          <w:rPr>
            <w:noProof/>
            <w:webHidden/>
          </w:rPr>
          <w:t>13</w:t>
        </w:r>
        <w:r>
          <w:rPr>
            <w:noProof/>
            <w:webHidden/>
          </w:rPr>
          <w:fldChar w:fldCharType="end"/>
        </w:r>
      </w:hyperlink>
    </w:p>
    <w:p w14:paraId="1C6DF7ED" w14:textId="77777777" w:rsidR="00F95C2A" w:rsidRDefault="00F95C2A">
      <w:pPr>
        <w:pStyle w:val="21"/>
        <w:tabs>
          <w:tab w:val="right" w:leader="dot" w:pos="8296"/>
        </w:tabs>
        <w:rPr>
          <w:rFonts w:eastAsiaTheme="minorEastAsia" w:cstheme="minorBidi"/>
          <w:noProof/>
          <w:sz w:val="24"/>
        </w:rPr>
      </w:pPr>
      <w:hyperlink w:anchor="_Toc460794626" w:history="1">
        <w:r w:rsidRPr="000E524C">
          <w:rPr>
            <w:rStyle w:val="a3"/>
            <w:noProof/>
          </w:rPr>
          <w:t>4.2</w:t>
        </w:r>
        <w:r w:rsidRPr="000E524C">
          <w:rPr>
            <w:rStyle w:val="a3"/>
            <w:rFonts w:hint="eastAsia"/>
            <w:noProof/>
          </w:rPr>
          <w:t>同步多核调试机制。</w:t>
        </w:r>
        <w:r>
          <w:rPr>
            <w:noProof/>
            <w:webHidden/>
          </w:rPr>
          <w:tab/>
        </w:r>
        <w:r>
          <w:rPr>
            <w:noProof/>
            <w:webHidden/>
          </w:rPr>
          <w:fldChar w:fldCharType="begin"/>
        </w:r>
        <w:r>
          <w:rPr>
            <w:noProof/>
            <w:webHidden/>
          </w:rPr>
          <w:instrText xml:space="preserve"> PAGEREF _Toc460794626 \h </w:instrText>
        </w:r>
        <w:r>
          <w:rPr>
            <w:noProof/>
            <w:webHidden/>
          </w:rPr>
        </w:r>
        <w:r>
          <w:rPr>
            <w:noProof/>
            <w:webHidden/>
          </w:rPr>
          <w:fldChar w:fldCharType="separate"/>
        </w:r>
        <w:r>
          <w:rPr>
            <w:noProof/>
            <w:webHidden/>
          </w:rPr>
          <w:t>14</w:t>
        </w:r>
        <w:r>
          <w:rPr>
            <w:noProof/>
            <w:webHidden/>
          </w:rPr>
          <w:fldChar w:fldCharType="end"/>
        </w:r>
      </w:hyperlink>
    </w:p>
    <w:p w14:paraId="41CD0C80" w14:textId="77777777" w:rsidR="00F95C2A" w:rsidRDefault="00F95C2A">
      <w:pPr>
        <w:pStyle w:val="31"/>
        <w:tabs>
          <w:tab w:val="right" w:leader="dot" w:pos="8296"/>
        </w:tabs>
        <w:rPr>
          <w:rFonts w:eastAsiaTheme="minorEastAsia" w:cstheme="minorBidi"/>
          <w:noProof/>
          <w:sz w:val="24"/>
        </w:rPr>
      </w:pPr>
      <w:hyperlink w:anchor="_Toc460794627" w:history="1">
        <w:r w:rsidRPr="000E524C">
          <w:rPr>
            <w:rStyle w:val="a3"/>
            <w:noProof/>
          </w:rPr>
          <w:t xml:space="preserve">4.2.1 </w:t>
        </w:r>
        <w:r w:rsidRPr="000E524C">
          <w:rPr>
            <w:rStyle w:val="a3"/>
            <w:rFonts w:hint="eastAsia"/>
            <w:noProof/>
          </w:rPr>
          <w:t>断点检测机制</w:t>
        </w:r>
        <w:r>
          <w:rPr>
            <w:noProof/>
            <w:webHidden/>
          </w:rPr>
          <w:tab/>
        </w:r>
        <w:r>
          <w:rPr>
            <w:noProof/>
            <w:webHidden/>
          </w:rPr>
          <w:fldChar w:fldCharType="begin"/>
        </w:r>
        <w:r>
          <w:rPr>
            <w:noProof/>
            <w:webHidden/>
          </w:rPr>
          <w:instrText xml:space="preserve"> PAGEREF _Toc460794627 \h </w:instrText>
        </w:r>
        <w:r>
          <w:rPr>
            <w:noProof/>
            <w:webHidden/>
          </w:rPr>
        </w:r>
        <w:r>
          <w:rPr>
            <w:noProof/>
            <w:webHidden/>
          </w:rPr>
          <w:fldChar w:fldCharType="separate"/>
        </w:r>
        <w:r>
          <w:rPr>
            <w:noProof/>
            <w:webHidden/>
          </w:rPr>
          <w:t>14</w:t>
        </w:r>
        <w:r>
          <w:rPr>
            <w:noProof/>
            <w:webHidden/>
          </w:rPr>
          <w:fldChar w:fldCharType="end"/>
        </w:r>
      </w:hyperlink>
    </w:p>
    <w:p w14:paraId="72655653" w14:textId="77777777" w:rsidR="00F95C2A" w:rsidRDefault="00F95C2A">
      <w:pPr>
        <w:pStyle w:val="31"/>
        <w:tabs>
          <w:tab w:val="right" w:leader="dot" w:pos="8296"/>
        </w:tabs>
        <w:rPr>
          <w:rFonts w:eastAsiaTheme="minorEastAsia" w:cstheme="minorBidi"/>
          <w:noProof/>
          <w:sz w:val="24"/>
        </w:rPr>
      </w:pPr>
      <w:hyperlink w:anchor="_Toc460794628" w:history="1">
        <w:r w:rsidRPr="000E524C">
          <w:rPr>
            <w:rStyle w:val="a3"/>
            <w:noProof/>
          </w:rPr>
          <w:t>4.2.2  “</w:t>
        </w:r>
        <w:r w:rsidRPr="000E524C">
          <w:rPr>
            <w:rStyle w:val="a3"/>
            <w:rFonts w:hint="eastAsia"/>
            <w:noProof/>
          </w:rPr>
          <w:t>同启同停</w:t>
        </w:r>
        <w:r w:rsidRPr="000E524C">
          <w:rPr>
            <w:rStyle w:val="a3"/>
            <w:noProof/>
          </w:rPr>
          <w:t>”</w:t>
        </w:r>
        <w:r w:rsidRPr="000E524C">
          <w:rPr>
            <w:rStyle w:val="a3"/>
            <w:rFonts w:hint="eastAsia"/>
            <w:noProof/>
          </w:rPr>
          <w:t>调试机制</w:t>
        </w:r>
        <w:r>
          <w:rPr>
            <w:noProof/>
            <w:webHidden/>
          </w:rPr>
          <w:tab/>
        </w:r>
        <w:r>
          <w:rPr>
            <w:noProof/>
            <w:webHidden/>
          </w:rPr>
          <w:fldChar w:fldCharType="begin"/>
        </w:r>
        <w:r>
          <w:rPr>
            <w:noProof/>
            <w:webHidden/>
          </w:rPr>
          <w:instrText xml:space="preserve"> PAGEREF _Toc460794628 \h </w:instrText>
        </w:r>
        <w:r>
          <w:rPr>
            <w:noProof/>
            <w:webHidden/>
          </w:rPr>
        </w:r>
        <w:r>
          <w:rPr>
            <w:noProof/>
            <w:webHidden/>
          </w:rPr>
          <w:fldChar w:fldCharType="separate"/>
        </w:r>
        <w:r>
          <w:rPr>
            <w:noProof/>
            <w:webHidden/>
          </w:rPr>
          <w:t>15</w:t>
        </w:r>
        <w:r>
          <w:rPr>
            <w:noProof/>
            <w:webHidden/>
          </w:rPr>
          <w:fldChar w:fldCharType="end"/>
        </w:r>
      </w:hyperlink>
    </w:p>
    <w:p w14:paraId="34ADA776" w14:textId="77777777" w:rsidR="00F95C2A" w:rsidRDefault="00F95C2A">
      <w:pPr>
        <w:pStyle w:val="21"/>
        <w:tabs>
          <w:tab w:val="right" w:leader="dot" w:pos="8296"/>
        </w:tabs>
        <w:rPr>
          <w:rFonts w:eastAsiaTheme="minorEastAsia" w:cstheme="minorBidi"/>
          <w:noProof/>
          <w:sz w:val="24"/>
        </w:rPr>
      </w:pPr>
      <w:hyperlink w:anchor="_Toc460794629" w:history="1">
        <w:r w:rsidRPr="000E524C">
          <w:rPr>
            <w:rStyle w:val="a3"/>
            <w:noProof/>
          </w:rPr>
          <w:t xml:space="preserve">4.3 </w:t>
        </w:r>
        <w:r w:rsidRPr="000E524C">
          <w:rPr>
            <w:rStyle w:val="a3"/>
            <w:rFonts w:hint="eastAsia"/>
            <w:noProof/>
          </w:rPr>
          <w:t>异步多核调试机制</w:t>
        </w:r>
        <w:r>
          <w:rPr>
            <w:noProof/>
            <w:webHidden/>
          </w:rPr>
          <w:tab/>
        </w:r>
        <w:r>
          <w:rPr>
            <w:noProof/>
            <w:webHidden/>
          </w:rPr>
          <w:fldChar w:fldCharType="begin"/>
        </w:r>
        <w:r>
          <w:rPr>
            <w:noProof/>
            <w:webHidden/>
          </w:rPr>
          <w:instrText xml:space="preserve"> PAGEREF _Toc460794629 \h </w:instrText>
        </w:r>
        <w:r>
          <w:rPr>
            <w:noProof/>
            <w:webHidden/>
          </w:rPr>
        </w:r>
        <w:r>
          <w:rPr>
            <w:noProof/>
            <w:webHidden/>
          </w:rPr>
          <w:fldChar w:fldCharType="separate"/>
        </w:r>
        <w:r>
          <w:rPr>
            <w:noProof/>
            <w:webHidden/>
          </w:rPr>
          <w:t>16</w:t>
        </w:r>
        <w:r>
          <w:rPr>
            <w:noProof/>
            <w:webHidden/>
          </w:rPr>
          <w:fldChar w:fldCharType="end"/>
        </w:r>
      </w:hyperlink>
    </w:p>
    <w:p w14:paraId="04FE36B5" w14:textId="77777777" w:rsidR="00F95C2A" w:rsidRDefault="00F95C2A">
      <w:pPr>
        <w:pStyle w:val="31"/>
        <w:tabs>
          <w:tab w:val="right" w:leader="dot" w:pos="8296"/>
        </w:tabs>
        <w:rPr>
          <w:rFonts w:eastAsiaTheme="minorEastAsia" w:cstheme="minorBidi"/>
          <w:noProof/>
          <w:sz w:val="24"/>
        </w:rPr>
      </w:pPr>
      <w:hyperlink w:anchor="_Toc460794630" w:history="1">
        <w:r w:rsidRPr="000E524C">
          <w:rPr>
            <w:rStyle w:val="a3"/>
            <w:noProof/>
          </w:rPr>
          <w:t xml:space="preserve">4.3.1 </w:t>
        </w:r>
        <w:r w:rsidRPr="000E524C">
          <w:rPr>
            <w:rStyle w:val="a3"/>
            <w:rFonts w:hint="eastAsia"/>
            <w:noProof/>
          </w:rPr>
          <w:t>调试事件处理机制</w:t>
        </w:r>
        <w:r>
          <w:rPr>
            <w:noProof/>
            <w:webHidden/>
          </w:rPr>
          <w:tab/>
        </w:r>
        <w:r>
          <w:rPr>
            <w:noProof/>
            <w:webHidden/>
          </w:rPr>
          <w:fldChar w:fldCharType="begin"/>
        </w:r>
        <w:r>
          <w:rPr>
            <w:noProof/>
            <w:webHidden/>
          </w:rPr>
          <w:instrText xml:space="preserve"> PAGEREF _Toc460794630 \h </w:instrText>
        </w:r>
        <w:r>
          <w:rPr>
            <w:noProof/>
            <w:webHidden/>
          </w:rPr>
        </w:r>
        <w:r>
          <w:rPr>
            <w:noProof/>
            <w:webHidden/>
          </w:rPr>
          <w:fldChar w:fldCharType="separate"/>
        </w:r>
        <w:r>
          <w:rPr>
            <w:noProof/>
            <w:webHidden/>
          </w:rPr>
          <w:t>17</w:t>
        </w:r>
        <w:r>
          <w:rPr>
            <w:noProof/>
            <w:webHidden/>
          </w:rPr>
          <w:fldChar w:fldCharType="end"/>
        </w:r>
      </w:hyperlink>
    </w:p>
    <w:p w14:paraId="27857341" w14:textId="77777777" w:rsidR="00F95C2A" w:rsidRDefault="00F95C2A">
      <w:pPr>
        <w:pStyle w:val="31"/>
        <w:tabs>
          <w:tab w:val="right" w:leader="dot" w:pos="8296"/>
        </w:tabs>
        <w:rPr>
          <w:rFonts w:eastAsiaTheme="minorEastAsia" w:cstheme="minorBidi"/>
          <w:noProof/>
          <w:sz w:val="24"/>
        </w:rPr>
      </w:pPr>
      <w:hyperlink w:anchor="_Toc460794631" w:history="1">
        <w:r w:rsidRPr="000E524C">
          <w:rPr>
            <w:rStyle w:val="a3"/>
            <w:noProof/>
          </w:rPr>
          <w:t xml:space="preserve">4.3.2 </w:t>
        </w:r>
        <w:r w:rsidRPr="000E524C">
          <w:rPr>
            <w:rStyle w:val="a3"/>
            <w:rFonts w:hint="eastAsia"/>
            <w:noProof/>
          </w:rPr>
          <w:t>异步调试功能</w:t>
        </w:r>
        <w:r>
          <w:rPr>
            <w:noProof/>
            <w:webHidden/>
          </w:rPr>
          <w:tab/>
        </w:r>
        <w:r>
          <w:rPr>
            <w:noProof/>
            <w:webHidden/>
          </w:rPr>
          <w:fldChar w:fldCharType="begin"/>
        </w:r>
        <w:r>
          <w:rPr>
            <w:noProof/>
            <w:webHidden/>
          </w:rPr>
          <w:instrText xml:space="preserve"> PAGEREF _Toc460794631 \h </w:instrText>
        </w:r>
        <w:r>
          <w:rPr>
            <w:noProof/>
            <w:webHidden/>
          </w:rPr>
        </w:r>
        <w:r>
          <w:rPr>
            <w:noProof/>
            <w:webHidden/>
          </w:rPr>
          <w:fldChar w:fldCharType="separate"/>
        </w:r>
        <w:r>
          <w:rPr>
            <w:noProof/>
            <w:webHidden/>
          </w:rPr>
          <w:t>17</w:t>
        </w:r>
        <w:r>
          <w:rPr>
            <w:noProof/>
            <w:webHidden/>
          </w:rPr>
          <w:fldChar w:fldCharType="end"/>
        </w:r>
      </w:hyperlink>
    </w:p>
    <w:p w14:paraId="45A3529D" w14:textId="77777777" w:rsidR="00F95C2A" w:rsidRDefault="00F95C2A">
      <w:pPr>
        <w:pStyle w:val="31"/>
        <w:tabs>
          <w:tab w:val="right" w:leader="dot" w:pos="8296"/>
        </w:tabs>
        <w:rPr>
          <w:rFonts w:eastAsiaTheme="minorEastAsia" w:cstheme="minorBidi"/>
          <w:noProof/>
          <w:sz w:val="24"/>
        </w:rPr>
      </w:pPr>
      <w:hyperlink w:anchor="_Toc460794632" w:history="1">
        <w:r w:rsidRPr="000E524C">
          <w:rPr>
            <w:rStyle w:val="a3"/>
            <w:noProof/>
          </w:rPr>
          <w:t xml:space="preserve">4.3.3 </w:t>
        </w:r>
        <w:r w:rsidRPr="000E524C">
          <w:rPr>
            <w:rStyle w:val="a3"/>
            <w:rFonts w:hint="eastAsia"/>
            <w:noProof/>
          </w:rPr>
          <w:t>模拟器处理流程</w:t>
        </w:r>
        <w:r>
          <w:rPr>
            <w:noProof/>
            <w:webHidden/>
          </w:rPr>
          <w:tab/>
        </w:r>
        <w:r>
          <w:rPr>
            <w:noProof/>
            <w:webHidden/>
          </w:rPr>
          <w:fldChar w:fldCharType="begin"/>
        </w:r>
        <w:r>
          <w:rPr>
            <w:noProof/>
            <w:webHidden/>
          </w:rPr>
          <w:instrText xml:space="preserve"> PAGEREF _Toc460794632 \h </w:instrText>
        </w:r>
        <w:r>
          <w:rPr>
            <w:noProof/>
            <w:webHidden/>
          </w:rPr>
        </w:r>
        <w:r>
          <w:rPr>
            <w:noProof/>
            <w:webHidden/>
          </w:rPr>
          <w:fldChar w:fldCharType="separate"/>
        </w:r>
        <w:r>
          <w:rPr>
            <w:noProof/>
            <w:webHidden/>
          </w:rPr>
          <w:t>18</w:t>
        </w:r>
        <w:r>
          <w:rPr>
            <w:noProof/>
            <w:webHidden/>
          </w:rPr>
          <w:fldChar w:fldCharType="end"/>
        </w:r>
      </w:hyperlink>
    </w:p>
    <w:p w14:paraId="25A52E3F" w14:textId="77777777" w:rsidR="00F95C2A" w:rsidRDefault="00F95C2A">
      <w:pPr>
        <w:pStyle w:val="11"/>
        <w:tabs>
          <w:tab w:val="right" w:leader="dot" w:pos="8296"/>
        </w:tabs>
        <w:rPr>
          <w:rFonts w:eastAsiaTheme="minorEastAsia" w:cstheme="minorBidi"/>
          <w:noProof/>
          <w:sz w:val="24"/>
        </w:rPr>
      </w:pPr>
      <w:hyperlink w:anchor="_Toc460794633" w:history="1">
        <w:r w:rsidRPr="000E524C">
          <w:rPr>
            <w:rStyle w:val="a3"/>
            <w:noProof/>
            <w:kern w:val="0"/>
          </w:rPr>
          <w:t xml:space="preserve">5  </w:t>
        </w:r>
        <w:r w:rsidRPr="000E524C">
          <w:rPr>
            <w:rStyle w:val="a3"/>
            <w:rFonts w:hint="eastAsia"/>
            <w:noProof/>
            <w:kern w:val="0"/>
          </w:rPr>
          <w:t>已有科研基础与所需的科研条件</w:t>
        </w:r>
        <w:r>
          <w:rPr>
            <w:noProof/>
            <w:webHidden/>
          </w:rPr>
          <w:tab/>
        </w:r>
        <w:r>
          <w:rPr>
            <w:noProof/>
            <w:webHidden/>
          </w:rPr>
          <w:fldChar w:fldCharType="begin"/>
        </w:r>
        <w:r>
          <w:rPr>
            <w:noProof/>
            <w:webHidden/>
          </w:rPr>
          <w:instrText xml:space="preserve"> PAGEREF _Toc460794633 \h </w:instrText>
        </w:r>
        <w:r>
          <w:rPr>
            <w:noProof/>
            <w:webHidden/>
          </w:rPr>
        </w:r>
        <w:r>
          <w:rPr>
            <w:noProof/>
            <w:webHidden/>
          </w:rPr>
          <w:fldChar w:fldCharType="separate"/>
        </w:r>
        <w:r>
          <w:rPr>
            <w:noProof/>
            <w:webHidden/>
          </w:rPr>
          <w:t>18</w:t>
        </w:r>
        <w:r>
          <w:rPr>
            <w:noProof/>
            <w:webHidden/>
          </w:rPr>
          <w:fldChar w:fldCharType="end"/>
        </w:r>
      </w:hyperlink>
    </w:p>
    <w:p w14:paraId="4CEBFF3A" w14:textId="77777777" w:rsidR="00F95C2A" w:rsidRDefault="00F95C2A">
      <w:pPr>
        <w:pStyle w:val="21"/>
        <w:tabs>
          <w:tab w:val="right" w:leader="dot" w:pos="8296"/>
        </w:tabs>
        <w:rPr>
          <w:rFonts w:eastAsiaTheme="minorEastAsia" w:cstheme="minorBidi"/>
          <w:noProof/>
          <w:sz w:val="24"/>
        </w:rPr>
      </w:pPr>
      <w:hyperlink w:anchor="_Toc460794634" w:history="1">
        <w:r w:rsidRPr="000E524C">
          <w:rPr>
            <w:rStyle w:val="a3"/>
            <w:noProof/>
          </w:rPr>
          <w:t xml:space="preserve">5.1  </w:t>
        </w:r>
        <w:r w:rsidRPr="000E524C">
          <w:rPr>
            <w:rStyle w:val="a3"/>
            <w:rFonts w:hint="eastAsia"/>
            <w:noProof/>
          </w:rPr>
          <w:t>已有科研基础</w:t>
        </w:r>
        <w:r>
          <w:rPr>
            <w:noProof/>
            <w:webHidden/>
          </w:rPr>
          <w:tab/>
        </w:r>
        <w:r>
          <w:rPr>
            <w:noProof/>
            <w:webHidden/>
          </w:rPr>
          <w:fldChar w:fldCharType="begin"/>
        </w:r>
        <w:r>
          <w:rPr>
            <w:noProof/>
            <w:webHidden/>
          </w:rPr>
          <w:instrText xml:space="preserve"> PAGEREF _Toc460794634 \h </w:instrText>
        </w:r>
        <w:r>
          <w:rPr>
            <w:noProof/>
            <w:webHidden/>
          </w:rPr>
        </w:r>
        <w:r>
          <w:rPr>
            <w:noProof/>
            <w:webHidden/>
          </w:rPr>
          <w:fldChar w:fldCharType="separate"/>
        </w:r>
        <w:r>
          <w:rPr>
            <w:noProof/>
            <w:webHidden/>
          </w:rPr>
          <w:t>18</w:t>
        </w:r>
        <w:r>
          <w:rPr>
            <w:noProof/>
            <w:webHidden/>
          </w:rPr>
          <w:fldChar w:fldCharType="end"/>
        </w:r>
      </w:hyperlink>
    </w:p>
    <w:p w14:paraId="14AB33D5" w14:textId="77777777" w:rsidR="00F95C2A" w:rsidRDefault="00F95C2A">
      <w:pPr>
        <w:pStyle w:val="21"/>
        <w:tabs>
          <w:tab w:val="right" w:leader="dot" w:pos="8296"/>
        </w:tabs>
        <w:rPr>
          <w:rFonts w:eastAsiaTheme="minorEastAsia" w:cstheme="minorBidi"/>
          <w:noProof/>
          <w:sz w:val="24"/>
        </w:rPr>
      </w:pPr>
      <w:hyperlink w:anchor="_Toc460794635" w:history="1">
        <w:r w:rsidRPr="000E524C">
          <w:rPr>
            <w:rStyle w:val="a3"/>
            <w:noProof/>
          </w:rPr>
          <w:t xml:space="preserve">5.2  </w:t>
        </w:r>
        <w:r w:rsidRPr="000E524C">
          <w:rPr>
            <w:rStyle w:val="a3"/>
            <w:rFonts w:hint="eastAsia"/>
            <w:noProof/>
          </w:rPr>
          <w:t>所需的科研条件</w:t>
        </w:r>
        <w:r>
          <w:rPr>
            <w:noProof/>
            <w:webHidden/>
          </w:rPr>
          <w:tab/>
        </w:r>
        <w:r>
          <w:rPr>
            <w:noProof/>
            <w:webHidden/>
          </w:rPr>
          <w:fldChar w:fldCharType="begin"/>
        </w:r>
        <w:r>
          <w:rPr>
            <w:noProof/>
            <w:webHidden/>
          </w:rPr>
          <w:instrText xml:space="preserve"> PAGEREF _Toc460794635 \h </w:instrText>
        </w:r>
        <w:r>
          <w:rPr>
            <w:noProof/>
            <w:webHidden/>
          </w:rPr>
        </w:r>
        <w:r>
          <w:rPr>
            <w:noProof/>
            <w:webHidden/>
          </w:rPr>
          <w:fldChar w:fldCharType="separate"/>
        </w:r>
        <w:r>
          <w:rPr>
            <w:noProof/>
            <w:webHidden/>
          </w:rPr>
          <w:t>19</w:t>
        </w:r>
        <w:r>
          <w:rPr>
            <w:noProof/>
            <w:webHidden/>
          </w:rPr>
          <w:fldChar w:fldCharType="end"/>
        </w:r>
      </w:hyperlink>
    </w:p>
    <w:p w14:paraId="06F02B1A" w14:textId="77777777" w:rsidR="00F95C2A" w:rsidRDefault="00F95C2A">
      <w:pPr>
        <w:pStyle w:val="11"/>
        <w:tabs>
          <w:tab w:val="right" w:leader="dot" w:pos="8296"/>
        </w:tabs>
        <w:rPr>
          <w:rFonts w:eastAsiaTheme="minorEastAsia" w:cstheme="minorBidi"/>
          <w:noProof/>
          <w:sz w:val="24"/>
        </w:rPr>
      </w:pPr>
      <w:hyperlink w:anchor="_Toc460794636" w:history="1">
        <w:r w:rsidRPr="000E524C">
          <w:rPr>
            <w:rStyle w:val="a3"/>
            <w:noProof/>
            <w:kern w:val="0"/>
          </w:rPr>
          <w:t xml:space="preserve">6  </w:t>
        </w:r>
        <w:r w:rsidRPr="000E524C">
          <w:rPr>
            <w:rStyle w:val="a3"/>
            <w:rFonts w:hint="eastAsia"/>
            <w:noProof/>
            <w:kern w:val="0"/>
          </w:rPr>
          <w:t>研究工作计划与进度安排</w:t>
        </w:r>
        <w:r>
          <w:rPr>
            <w:noProof/>
            <w:webHidden/>
          </w:rPr>
          <w:tab/>
        </w:r>
        <w:r>
          <w:rPr>
            <w:noProof/>
            <w:webHidden/>
          </w:rPr>
          <w:fldChar w:fldCharType="begin"/>
        </w:r>
        <w:r>
          <w:rPr>
            <w:noProof/>
            <w:webHidden/>
          </w:rPr>
          <w:instrText xml:space="preserve"> PAGEREF _Toc460794636 \h </w:instrText>
        </w:r>
        <w:r>
          <w:rPr>
            <w:noProof/>
            <w:webHidden/>
          </w:rPr>
        </w:r>
        <w:r>
          <w:rPr>
            <w:noProof/>
            <w:webHidden/>
          </w:rPr>
          <w:fldChar w:fldCharType="separate"/>
        </w:r>
        <w:r>
          <w:rPr>
            <w:noProof/>
            <w:webHidden/>
          </w:rPr>
          <w:t>19</w:t>
        </w:r>
        <w:r>
          <w:rPr>
            <w:noProof/>
            <w:webHidden/>
          </w:rPr>
          <w:fldChar w:fldCharType="end"/>
        </w:r>
      </w:hyperlink>
    </w:p>
    <w:p w14:paraId="46B24B2D" w14:textId="77777777" w:rsidR="00F95C2A" w:rsidRDefault="00F95C2A">
      <w:pPr>
        <w:pStyle w:val="11"/>
        <w:tabs>
          <w:tab w:val="right" w:leader="dot" w:pos="8296"/>
        </w:tabs>
        <w:rPr>
          <w:rFonts w:eastAsiaTheme="minorEastAsia" w:cstheme="minorBidi"/>
          <w:noProof/>
          <w:sz w:val="24"/>
        </w:rPr>
      </w:pPr>
      <w:hyperlink w:anchor="_Toc460794637" w:history="1">
        <w:r w:rsidRPr="000E524C">
          <w:rPr>
            <w:rStyle w:val="a3"/>
            <w:noProof/>
            <w:kern w:val="0"/>
          </w:rPr>
          <w:t xml:space="preserve">7  </w:t>
        </w:r>
        <w:r w:rsidRPr="000E524C">
          <w:rPr>
            <w:rStyle w:val="a3"/>
            <w:rFonts w:hint="eastAsia"/>
            <w:noProof/>
            <w:kern w:val="0"/>
          </w:rPr>
          <w:t>参考文献</w:t>
        </w:r>
        <w:r>
          <w:rPr>
            <w:noProof/>
            <w:webHidden/>
          </w:rPr>
          <w:tab/>
        </w:r>
        <w:r>
          <w:rPr>
            <w:noProof/>
            <w:webHidden/>
          </w:rPr>
          <w:fldChar w:fldCharType="begin"/>
        </w:r>
        <w:r>
          <w:rPr>
            <w:noProof/>
            <w:webHidden/>
          </w:rPr>
          <w:instrText xml:space="preserve"> PAGEREF _Toc460794637 \h </w:instrText>
        </w:r>
        <w:r>
          <w:rPr>
            <w:noProof/>
            <w:webHidden/>
          </w:rPr>
        </w:r>
        <w:r>
          <w:rPr>
            <w:noProof/>
            <w:webHidden/>
          </w:rPr>
          <w:fldChar w:fldCharType="separate"/>
        </w:r>
        <w:r>
          <w:rPr>
            <w:noProof/>
            <w:webHidden/>
          </w:rPr>
          <w:t>19</w:t>
        </w:r>
        <w:r>
          <w:rPr>
            <w:noProof/>
            <w:webHidden/>
          </w:rPr>
          <w:fldChar w:fldCharType="end"/>
        </w:r>
      </w:hyperlink>
    </w:p>
    <w:p w14:paraId="406501CD" w14:textId="77777777" w:rsidR="00171125" w:rsidRDefault="00171125">
      <w:r>
        <w:fldChar w:fldCharType="end"/>
      </w:r>
    </w:p>
    <w:p w14:paraId="7E02FEE5" w14:textId="77777777" w:rsidR="00171125" w:rsidRDefault="00171125"/>
    <w:p w14:paraId="53F986D5" w14:textId="77777777" w:rsidR="00171125" w:rsidRDefault="00171125"/>
    <w:p w14:paraId="26B68C19" w14:textId="77777777" w:rsidR="00171125" w:rsidRDefault="00171125"/>
    <w:p w14:paraId="44295214" w14:textId="77777777" w:rsidR="00171125" w:rsidRDefault="00171125"/>
    <w:p w14:paraId="003EAF8C" w14:textId="77777777" w:rsidR="00171125" w:rsidRDefault="00171125"/>
    <w:p w14:paraId="7FE13F02" w14:textId="77777777" w:rsidR="00171125" w:rsidRDefault="00171125"/>
    <w:p w14:paraId="7F3B35EC" w14:textId="77777777" w:rsidR="00171125" w:rsidRDefault="00171125"/>
    <w:p w14:paraId="1D909340" w14:textId="77777777" w:rsidR="00171125" w:rsidRDefault="00171125"/>
    <w:p w14:paraId="4E6DC31C" w14:textId="77777777" w:rsidR="00171125" w:rsidRDefault="00171125"/>
    <w:p w14:paraId="63E2E03D" w14:textId="77777777" w:rsidR="00171125" w:rsidRDefault="00171125"/>
    <w:p w14:paraId="11C1608D" w14:textId="77777777" w:rsidR="00171125" w:rsidRDefault="00171125"/>
    <w:p w14:paraId="2A86B87F" w14:textId="77777777" w:rsidR="00171125" w:rsidRDefault="00171125"/>
    <w:p w14:paraId="0D60A73F" w14:textId="77777777" w:rsidR="000936F4" w:rsidRDefault="00171125" w:rsidP="000936F4">
      <w:pPr>
        <w:pStyle w:val="1"/>
        <w:rPr>
          <w:kern w:val="0"/>
        </w:rPr>
      </w:pPr>
      <w:bookmarkStart w:id="1" w:name="_Toc326568610"/>
      <w:bookmarkStart w:id="2" w:name="_Toc460794608"/>
      <w:r>
        <w:rPr>
          <w:kern w:val="0"/>
        </w:rPr>
        <w:lastRenderedPageBreak/>
        <w:t xml:space="preserve">1 </w:t>
      </w:r>
      <w:r>
        <w:rPr>
          <w:kern w:val="0"/>
        </w:rPr>
        <w:t>本文的研究背景</w:t>
      </w:r>
      <w:bookmarkEnd w:id="1"/>
      <w:r>
        <w:rPr>
          <w:rFonts w:hint="eastAsia"/>
          <w:kern w:val="0"/>
        </w:rPr>
        <w:t>和意义</w:t>
      </w:r>
      <w:bookmarkEnd w:id="2"/>
    </w:p>
    <w:p w14:paraId="4FFCDDD3" w14:textId="77777777" w:rsidR="009C7C36" w:rsidRPr="009C7C36" w:rsidRDefault="009C7C36" w:rsidP="009C7C36">
      <w:pPr>
        <w:pStyle w:val="2"/>
      </w:pPr>
      <w:bookmarkStart w:id="3" w:name="_Toc460794609"/>
      <w:r>
        <w:t xml:space="preserve">1.1 </w:t>
      </w:r>
      <w:r>
        <w:rPr>
          <w:rFonts w:hint="eastAsia"/>
        </w:rPr>
        <w:t>嵌入式</w:t>
      </w:r>
      <w:r>
        <w:t>多核</w:t>
      </w:r>
      <w:r w:rsidR="00424EC5">
        <w:rPr>
          <w:rFonts w:hint="eastAsia"/>
        </w:rPr>
        <w:t>调试技术</w:t>
      </w:r>
      <w:bookmarkEnd w:id="3"/>
    </w:p>
    <w:p w14:paraId="32D6BB80" w14:textId="32E06028" w:rsidR="00F00734" w:rsidRDefault="00F00734" w:rsidP="00F00734">
      <w:pPr>
        <w:ind w:firstLine="420"/>
      </w:pPr>
      <w:r>
        <w:rPr>
          <w:rFonts w:hint="eastAsia"/>
        </w:rPr>
        <w:t>嵌入式技术已被广泛应用于科学研究、工程设计、军事技术等各个领域，成为当前</w:t>
      </w:r>
      <w:r>
        <w:rPr>
          <w:rFonts w:hint="eastAsia"/>
        </w:rPr>
        <w:t xml:space="preserve"> IT </w:t>
      </w:r>
      <w:r w:rsidR="00D2340E">
        <w:rPr>
          <w:rFonts w:hint="eastAsia"/>
        </w:rPr>
        <w:t>领域中</w:t>
      </w:r>
      <w:r>
        <w:rPr>
          <w:rFonts w:hint="eastAsia"/>
        </w:rPr>
        <w:t>炙手可热的技术。而随着近年来计算机硬件水平的高速发展和用户应用需求的提高，基于多核处理器的嵌入式系统以其高性能、低功耗等优势，在当前嵌入式系统中得到了广泛的应用</w:t>
      </w:r>
      <w:r>
        <w:t>[1-3]</w:t>
      </w:r>
      <w:r>
        <w:rPr>
          <w:rFonts w:hint="eastAsia"/>
        </w:rPr>
        <w:t>。基于多核处理器芯片的开发在提高了计算机运算速度的同时也为嵌入式系统的开发带来了很大的困难和挑战</w:t>
      </w:r>
      <w:r w:rsidR="00B73769">
        <w:t>[4]</w:t>
      </w:r>
      <w:r>
        <w:rPr>
          <w:rFonts w:hint="eastAsia"/>
        </w:rPr>
        <w:t>。在嵌入式系统的开发过程中，系统开发平台是最基本的，而其本身的实现也是难度最大的，因为开发平台中涉及到的编译器、调试器等工具，都与目标板的体系结构相关。因此，设计实现一套良好的基于多核处理器的平台工具，便成为了嵌入式系统开发中的重点以及难点。其中好的调试器，可以使得那些需要运行在多核上的应用程序的实现更简单快捷，加快整个嵌入式系统的开发速度。</w:t>
      </w:r>
    </w:p>
    <w:p w14:paraId="72E3DACA" w14:textId="480D60C8" w:rsidR="00424EC5" w:rsidRDefault="00F00734" w:rsidP="00424EC5">
      <w:pPr>
        <w:ind w:firstLine="420"/>
      </w:pPr>
      <w:r>
        <w:rPr>
          <w:rFonts w:hint="eastAsia"/>
        </w:rPr>
        <w:t>在硬件处理能力不断增强的过程中，嵌入式系统软件的调试手段也在经历着一系列的变迁，原来的调试手段已经逐渐退出历史舞台，新的调试手段也在不断涌现。在嵌入式系统软件调试发展过程中，主要使用的调试手段</w:t>
      </w:r>
      <w:r w:rsidR="00B73769">
        <w:t>[5</w:t>
      </w:r>
      <w:r>
        <w:t>]</w:t>
      </w:r>
      <w:r>
        <w:rPr>
          <w:rFonts w:hint="eastAsia"/>
        </w:rPr>
        <w:t>有以下几种：</w:t>
      </w:r>
      <w:r>
        <w:rPr>
          <w:rFonts w:hint="eastAsia"/>
        </w:rPr>
        <w:t>ROM Monitor</w:t>
      </w:r>
      <w:r>
        <w:rPr>
          <w:rFonts w:hint="eastAsia"/>
        </w:rPr>
        <w:t>方式，</w:t>
      </w:r>
      <w:r w:rsidR="0036075E">
        <w:t>Debug Stub/Server</w:t>
      </w:r>
      <w:r>
        <w:rPr>
          <w:rFonts w:hint="eastAsia"/>
        </w:rPr>
        <w:t>，在线仿真（</w:t>
      </w:r>
      <w:r>
        <w:rPr>
          <w:rFonts w:hint="eastAsia"/>
        </w:rPr>
        <w:t>In-Circuit Emulation</w:t>
      </w:r>
      <w:r>
        <w:rPr>
          <w:rFonts w:hint="eastAsia"/>
        </w:rPr>
        <w:t>，</w:t>
      </w:r>
      <w:r>
        <w:rPr>
          <w:rFonts w:hint="eastAsia"/>
        </w:rPr>
        <w:t>ICE</w:t>
      </w:r>
      <w:r>
        <w:rPr>
          <w:rFonts w:hint="eastAsia"/>
        </w:rPr>
        <w:t>）方式，片上调试（</w:t>
      </w:r>
      <w:r>
        <w:rPr>
          <w:rFonts w:hint="eastAsia"/>
        </w:rPr>
        <w:t>On-Chip</w:t>
      </w:r>
      <w:r w:rsidR="00A91DAF">
        <w:t xml:space="preserve"> </w:t>
      </w:r>
      <w:r>
        <w:rPr>
          <w:rFonts w:hint="eastAsia"/>
        </w:rPr>
        <w:t>Debug</w:t>
      </w:r>
      <w:r>
        <w:rPr>
          <w:rFonts w:hint="eastAsia"/>
        </w:rPr>
        <w:t>，</w:t>
      </w:r>
      <w:r>
        <w:rPr>
          <w:rFonts w:hint="eastAsia"/>
        </w:rPr>
        <w:t>OCD</w:t>
      </w:r>
      <w:r>
        <w:rPr>
          <w:rFonts w:hint="eastAsia"/>
        </w:rPr>
        <w:t>）方式，以及模拟器调试。由于嵌入式系统往往是资源有限的计算机系统，</w:t>
      </w:r>
      <w:r>
        <w:rPr>
          <w:rFonts w:hint="eastAsia"/>
        </w:rPr>
        <w:t xml:space="preserve">CPU </w:t>
      </w:r>
      <w:r>
        <w:rPr>
          <w:rFonts w:hint="eastAsia"/>
        </w:rPr>
        <w:t>处理速度慢、自带存储空间小、没有人机交互设备等都给嵌入式系统软件调试带来了很大阻碍。调试手段的好坏直接影响到软件的开发效率以及软件的质量。为此，使用一套操作方便、安全性好、可</w:t>
      </w:r>
      <w:r w:rsidR="00FE739F">
        <w:rPr>
          <w:rFonts w:hint="eastAsia"/>
        </w:rPr>
        <w:t>靠性高及性能完善的调试工具对嵌入式系统软件开发人员来说非常重要</w:t>
      </w:r>
      <w:r w:rsidR="00FE739F">
        <w:t>[6]</w:t>
      </w:r>
      <w:r w:rsidR="00FE739F">
        <w:rPr>
          <w:rFonts w:hint="eastAsia"/>
        </w:rPr>
        <w:t>。</w:t>
      </w:r>
    </w:p>
    <w:p w14:paraId="2A4D678D" w14:textId="77777777" w:rsidR="00424EC5" w:rsidRDefault="00424EC5" w:rsidP="00424EC5">
      <w:pPr>
        <w:pStyle w:val="2"/>
      </w:pPr>
      <w:bookmarkStart w:id="4" w:name="_Toc460794610"/>
      <w:r>
        <w:t xml:space="preserve">1.2 </w:t>
      </w:r>
      <w:r>
        <w:t>基于</w:t>
      </w:r>
      <w:r>
        <w:t>SPARC</w:t>
      </w:r>
      <w:r>
        <w:t>架构</w:t>
      </w:r>
      <w:r>
        <w:rPr>
          <w:rFonts w:hint="eastAsia"/>
        </w:rPr>
        <w:t>模拟器</w:t>
      </w:r>
      <w:r>
        <w:t>的多核调试</w:t>
      </w:r>
      <w:bookmarkEnd w:id="4"/>
    </w:p>
    <w:p w14:paraId="768A62E9" w14:textId="6696AB2E" w:rsidR="00424EC5" w:rsidRDefault="00424EC5" w:rsidP="00424EC5">
      <w:r>
        <w:rPr>
          <w:rFonts w:hint="eastAsia"/>
        </w:rPr>
        <w:tab/>
      </w:r>
      <w:r>
        <w:t>在航天领域中，要求航天器中的计算机系统</w:t>
      </w:r>
      <w:r w:rsidR="00282B43">
        <w:t>(</w:t>
      </w:r>
      <w:r w:rsidR="00282B43">
        <w:t>星载计算机系统</w:t>
      </w:r>
      <w:r w:rsidR="00282B43">
        <w:t>)</w:t>
      </w:r>
      <w:r w:rsidR="00FE739F">
        <w:t>[7]</w:t>
      </w:r>
      <w:r>
        <w:t>可以在特殊的环境下高效</w:t>
      </w:r>
      <w:r w:rsidR="00282B43">
        <w:t>完成复杂应用的处理，</w:t>
      </w:r>
      <w:r w:rsidR="00282B43">
        <w:rPr>
          <w:rFonts w:hint="eastAsia"/>
        </w:rPr>
        <w:t>同时</w:t>
      </w:r>
      <w:r w:rsidR="00282B43">
        <w:t>还要控制成本。</w:t>
      </w:r>
      <w:r w:rsidR="00282B43" w:rsidRPr="00282B43">
        <w:rPr>
          <w:rFonts w:hint="eastAsia"/>
        </w:rPr>
        <w:t>目前，在世界范围内星载计算机系统中所使用的处理器架构只有两种，一种是由美国使用的</w:t>
      </w:r>
      <w:r w:rsidR="00282B43" w:rsidRPr="00282B43">
        <w:rPr>
          <w:rFonts w:hint="eastAsia"/>
        </w:rPr>
        <w:t>POWERPC</w:t>
      </w:r>
      <w:r w:rsidR="00282B43" w:rsidRPr="00282B43">
        <w:rPr>
          <w:rFonts w:hint="eastAsia"/>
        </w:rPr>
        <w:t>架构，另一种就是欧洲主导的</w:t>
      </w:r>
      <w:r w:rsidR="00282B43" w:rsidRPr="00282B43">
        <w:rPr>
          <w:rFonts w:hint="eastAsia"/>
        </w:rPr>
        <w:t>SPARC</w:t>
      </w:r>
      <w:r w:rsidR="00282B43" w:rsidRPr="00282B43">
        <w:rPr>
          <w:rFonts w:hint="eastAsia"/>
        </w:rPr>
        <w:t>架构。</w:t>
      </w:r>
      <w:r w:rsidR="00282B43">
        <w:t>处于战略安全问题的考虑，</w:t>
      </w:r>
      <w:r w:rsidR="00282B43">
        <w:rPr>
          <w:rFonts w:hint="eastAsia"/>
        </w:rPr>
        <w:t>中国</w:t>
      </w:r>
      <w:r w:rsidR="00282B43">
        <w:t>星载计算机系统大多采用开源的</w:t>
      </w:r>
      <w:r w:rsidR="00282B43">
        <w:t>SPARC</w:t>
      </w:r>
      <w:r w:rsidR="00282B43">
        <w:t>架构。</w:t>
      </w:r>
      <w:r w:rsidR="00282B43">
        <w:rPr>
          <w:rFonts w:hint="eastAsia"/>
        </w:rPr>
        <w:t>因此</w:t>
      </w:r>
      <w:r w:rsidR="00282B43">
        <w:t>，完成基于</w:t>
      </w:r>
      <w:r w:rsidR="00282B43">
        <w:t>SPARC</w:t>
      </w:r>
      <w:r w:rsidR="00282B43">
        <w:t>架构的应用开发和调试是十分必要的。</w:t>
      </w:r>
    </w:p>
    <w:p w14:paraId="12855B07" w14:textId="77777777" w:rsidR="006E0213" w:rsidRDefault="007642A1" w:rsidP="006E0213">
      <w:pPr>
        <w:rPr>
          <w:ins w:id="5" w:author="li ge" w:date="2016-08-29T15:18:00Z"/>
        </w:rPr>
      </w:pPr>
      <w:r>
        <w:rPr>
          <w:rFonts w:hint="eastAsia"/>
        </w:rPr>
        <w:tab/>
      </w:r>
      <w:ins w:id="6" w:author="li ge" w:date="2016-08-29T15:18:00Z">
        <w:r w:rsidR="006E0213">
          <w:rPr>
            <w:rFonts w:hint="eastAsia"/>
          </w:rPr>
          <w:t>模拟器通过软件程序模拟实际硬件的执行过程，可以完整模拟硬件的体系结构，在目标机编译环境下编译后的应用程序可以不加修改的在模拟器上运行。</w:t>
        </w:r>
      </w:ins>
    </w:p>
    <w:p w14:paraId="2101D205" w14:textId="77777777" w:rsidR="006E0213" w:rsidRDefault="006E0213" w:rsidP="006E0213">
      <w:pPr>
        <w:ind w:firstLine="420"/>
        <w:rPr>
          <w:ins w:id="7" w:author="li ge" w:date="2016-08-29T15:18:00Z"/>
        </w:rPr>
      </w:pPr>
      <w:ins w:id="8" w:author="li ge" w:date="2016-08-29T15:18:00Z">
        <w:r>
          <w:rPr>
            <w:rFonts w:hint="eastAsia"/>
          </w:rPr>
          <w:t>与硬件调试相比，模拟器不需要特殊硬件的支持，节省开发成本；同时，在设计新系统时，需要更改现有架构，没有完全符合要求的硬件作为目标机，此时采用基于模拟器的调试方法，可以在研发初期完成对系统的调试，保证设计的正确性。</w:t>
        </w:r>
      </w:ins>
    </w:p>
    <w:p w14:paraId="4AC3C677" w14:textId="5ED2546D" w:rsidR="007642A1" w:rsidRDefault="006E0213" w:rsidP="006E0213">
      <w:pPr>
        <w:ind w:firstLine="420"/>
      </w:pPr>
      <w:ins w:id="9" w:author="li ge" w:date="2016-08-29T15:18:00Z">
        <w:r>
          <w:rPr>
            <w:rFonts w:hint="eastAsia"/>
          </w:rPr>
          <w:t>GDB</w:t>
        </w:r>
        <w:r>
          <w:rPr>
            <w:rFonts w:hint="eastAsia"/>
          </w:rPr>
          <w:t>提供了</w:t>
        </w:r>
        <w:r>
          <w:rPr>
            <w:rFonts w:hint="eastAsia"/>
          </w:rPr>
          <w:t>GDBServer</w:t>
        </w:r>
        <w:r>
          <w:rPr>
            <w:rFonts w:hint="eastAsia"/>
          </w:rPr>
          <w:t>和</w:t>
        </w:r>
        <w:r>
          <w:rPr>
            <w:rFonts w:hint="eastAsia"/>
          </w:rPr>
          <w:t>Stub</w:t>
        </w:r>
        <w:r>
          <w:rPr>
            <w:rFonts w:hint="eastAsia"/>
          </w:rPr>
          <w:t>两种常用软件调试方法。</w:t>
        </w:r>
        <w:r>
          <w:rPr>
            <w:rFonts w:hint="eastAsia"/>
          </w:rPr>
          <w:t>GDBServer</w:t>
        </w:r>
        <w:r>
          <w:rPr>
            <w:rFonts w:hint="eastAsia"/>
          </w:rPr>
          <w:t>是轻量级调试程序，运行在目标机的操作系统上，通过系统调用访问被调试程序的地址空间和寄存器等信息；</w:t>
        </w:r>
        <w:r>
          <w:rPr>
            <w:rFonts w:hint="eastAsia"/>
          </w:rPr>
          <w:t>Stub</w:t>
        </w:r>
        <w:r>
          <w:rPr>
            <w:rFonts w:hint="eastAsia"/>
          </w:rPr>
          <w:t>在生成可执行文件时将调试代理编译到被调试程序中，在没有操作系统的机器上，需要修改串口驱动程序和异常处理，是一种侵入式的调试方式。与这两种调试方式相比，基于模拟器的调试直接在模拟器内部实现了调试的功能，不需要操作系统的支持，在开发初期不具备操作系统的情况下也可以尽早实现调试功能；此外，模拟器调试不具有侵入性，不需要修改被调试程序，实现调试功能与应用程序的并行开发。</w:t>
        </w:r>
      </w:ins>
    </w:p>
    <w:p w14:paraId="618BD90C" w14:textId="77777777" w:rsidR="006E0213" w:rsidRDefault="006E0213" w:rsidP="006E0213">
      <w:pPr>
        <w:ind w:firstLine="420"/>
        <w:rPr>
          <w:ins w:id="10" w:author="li ge" w:date="2016-08-29T15:19:00Z"/>
        </w:rPr>
      </w:pPr>
      <w:ins w:id="11" w:author="li ge" w:date="2016-08-29T15:19:00Z">
        <w:r>
          <w:lastRenderedPageBreak/>
          <w:t>目前的模拟平台是基于</w:t>
        </w:r>
        <w:r>
          <w:t>SPARC</w:t>
        </w:r>
        <w:r>
          <w:t>架构的全新多核模拟平台，采用了模块化的设计思想，</w:t>
        </w:r>
        <w:r>
          <w:rPr>
            <w:rFonts w:hint="eastAsia"/>
          </w:rPr>
          <w:t>将</w:t>
        </w:r>
        <w:r>
          <w:t>各个模拟模块注册到模拟器框架中执行。</w:t>
        </w:r>
        <w:r>
          <w:rPr>
            <w:rFonts w:hint="eastAsia"/>
          </w:rPr>
          <w:t>在</w:t>
        </w:r>
        <w:r>
          <w:t>现有平台中，</w:t>
        </w:r>
        <w:r>
          <w:rPr>
            <w:rFonts w:hint="eastAsia"/>
          </w:rPr>
          <w:t>没有</w:t>
        </w:r>
        <w:r>
          <w:t>支持对应用程序的</w:t>
        </w:r>
        <w:r>
          <w:rPr>
            <w:rFonts w:hint="eastAsia"/>
          </w:rPr>
          <w:t>多核</w:t>
        </w:r>
        <w:r>
          <w:t>调试，</w:t>
        </w:r>
        <w:r>
          <w:rPr>
            <w:rFonts w:hint="eastAsia"/>
          </w:rPr>
          <w:t>在</w:t>
        </w:r>
        <w:r>
          <w:t>其他相关研究中，</w:t>
        </w:r>
        <w:r>
          <w:rPr>
            <w:rFonts w:hint="eastAsia"/>
          </w:rPr>
          <w:t>也只有</w:t>
        </w:r>
        <w:r>
          <w:t>对</w:t>
        </w:r>
        <w:r>
          <w:t>SPARC</w:t>
        </w:r>
        <w:r>
          <w:t>架构模拟器的单核调试功能的研究</w:t>
        </w:r>
        <w:r>
          <w:t>[6]</w:t>
        </w:r>
        <w:r>
          <w:t>。</w:t>
        </w:r>
      </w:ins>
    </w:p>
    <w:p w14:paraId="1190A77E" w14:textId="4D129DD1" w:rsidR="00D2218D" w:rsidRDefault="006E0213" w:rsidP="006E0213">
      <w:pPr>
        <w:ind w:firstLine="420"/>
      </w:pPr>
      <w:ins w:id="12" w:author="li ge" w:date="2016-08-29T15:19:00Z">
        <w:r>
          <w:rPr>
            <w:rFonts w:hint="eastAsia"/>
          </w:rPr>
          <w:t>因此</w:t>
        </w:r>
        <w:r>
          <w:t>，</w:t>
        </w:r>
        <w:r>
          <w:rPr>
            <w:rFonts w:hint="eastAsia"/>
          </w:rPr>
          <w:t>在</w:t>
        </w:r>
        <w:r>
          <w:t>现有多核模拟平台上，</w:t>
        </w:r>
        <w:r>
          <w:rPr>
            <w:rFonts w:hint="eastAsia"/>
          </w:rPr>
          <w:t>研究</w:t>
        </w:r>
        <w:r>
          <w:t>与实现多核程序调试，</w:t>
        </w:r>
        <w:r>
          <w:rPr>
            <w:rFonts w:hint="eastAsia"/>
          </w:rPr>
          <w:t>对于</w:t>
        </w:r>
        <w:r>
          <w:t>加快模拟系统的开发和调试</w:t>
        </w:r>
        <w:r>
          <w:rPr>
            <w:rFonts w:hint="eastAsia"/>
          </w:rPr>
          <w:t>具有</w:t>
        </w:r>
        <w:r>
          <w:t>十分重要的意义。</w:t>
        </w:r>
      </w:ins>
    </w:p>
    <w:p w14:paraId="743B2007" w14:textId="54635D97" w:rsidR="00282B43" w:rsidRPr="00424EC5" w:rsidRDefault="00282B43" w:rsidP="00E438A9">
      <w:r>
        <w:rPr>
          <w:rFonts w:hint="eastAsia"/>
        </w:rPr>
        <w:tab/>
      </w:r>
      <w:r>
        <w:rPr>
          <w:rFonts w:hint="eastAsia"/>
        </w:rPr>
        <w:t>本文中</w:t>
      </w:r>
      <w:r w:rsidR="00E438A9">
        <w:t>模拟器的</w:t>
      </w:r>
      <w:r>
        <w:t>处理器核采用</w:t>
      </w:r>
      <w:r w:rsidR="00E438A9">
        <w:rPr>
          <w:rFonts w:hint="eastAsia"/>
        </w:rPr>
        <w:t>了</w:t>
      </w:r>
      <w:r w:rsidR="00E438A9">
        <w:rPr>
          <w:rFonts w:hint="eastAsia"/>
        </w:rPr>
        <w:t>BM</w:t>
      </w:r>
      <w:r w:rsidR="00E438A9">
        <w:t>3803MG</w:t>
      </w:r>
      <w:r w:rsidR="00FE739F">
        <w:t>[8]</w:t>
      </w:r>
      <w:r w:rsidR="00E438A9">
        <w:t>，</w:t>
      </w:r>
      <w:r w:rsidR="00E438A9">
        <w:rPr>
          <w:rFonts w:hint="eastAsia"/>
        </w:rPr>
        <w:t xml:space="preserve">BM3803MG </w:t>
      </w:r>
      <w:r w:rsidR="00E438A9">
        <w:rPr>
          <w:rFonts w:hint="eastAsia"/>
        </w:rPr>
        <w:t>是基于</w:t>
      </w:r>
      <w:r w:rsidR="00E438A9">
        <w:rPr>
          <w:rFonts w:hint="eastAsia"/>
        </w:rPr>
        <w:t xml:space="preserve"> SPARC V8 </w:t>
      </w:r>
      <w:r w:rsidR="00E438A9">
        <w:rPr>
          <w:rFonts w:hint="eastAsia"/>
        </w:rPr>
        <w:t>体系结构的</w:t>
      </w:r>
      <w:r w:rsidR="00E438A9">
        <w:rPr>
          <w:rFonts w:hint="eastAsia"/>
        </w:rPr>
        <w:t xml:space="preserve"> 32 </w:t>
      </w:r>
      <w:r w:rsidR="00E438A9">
        <w:rPr>
          <w:rFonts w:hint="eastAsia"/>
        </w:rPr>
        <w:t>位</w:t>
      </w:r>
      <w:r w:rsidR="00E438A9">
        <w:rPr>
          <w:rFonts w:hint="eastAsia"/>
        </w:rPr>
        <w:t xml:space="preserve"> RISC </w:t>
      </w:r>
      <w:r w:rsidR="00E438A9">
        <w:rPr>
          <w:rFonts w:hint="eastAsia"/>
        </w:rPr>
        <w:t>嵌入式处理器</w:t>
      </w:r>
      <w:r w:rsidR="00E438A9">
        <w:rPr>
          <w:rFonts w:hint="eastAsia"/>
        </w:rPr>
        <w:t xml:space="preserve">, </w:t>
      </w:r>
      <w:r w:rsidR="00E438A9">
        <w:rPr>
          <w:rFonts w:hint="eastAsia"/>
        </w:rPr>
        <w:t>可用于板上嵌入式实时计算机系统</w:t>
      </w:r>
      <w:r w:rsidR="00E438A9">
        <w:rPr>
          <w:rFonts w:hint="eastAsia"/>
        </w:rPr>
        <w:t>,</w:t>
      </w:r>
      <w:r w:rsidR="00E438A9">
        <w:rPr>
          <w:rFonts w:hint="eastAsia"/>
        </w:rPr>
        <w:t>能够满足各种航天应用的功能以及性能指标要求</w:t>
      </w:r>
      <w:r w:rsidR="00E438A9">
        <w:rPr>
          <w:rFonts w:hint="eastAsia"/>
        </w:rPr>
        <w:t>,</w:t>
      </w:r>
      <w:r w:rsidR="00E438A9">
        <w:rPr>
          <w:rFonts w:hint="eastAsia"/>
        </w:rPr>
        <w:t>只要加上存储器和与应用相关的外围电路</w:t>
      </w:r>
      <w:r w:rsidR="00E438A9">
        <w:rPr>
          <w:rFonts w:hint="eastAsia"/>
        </w:rPr>
        <w:t>,</w:t>
      </w:r>
      <w:r w:rsidR="00E438A9">
        <w:rPr>
          <w:rFonts w:hint="eastAsia"/>
        </w:rPr>
        <w:t>就可以构成完整的单板计算机系统。</w:t>
      </w:r>
    </w:p>
    <w:p w14:paraId="23B94D1B" w14:textId="0B535BF0" w:rsidR="00171125" w:rsidRDefault="001505E9" w:rsidP="00C0219A">
      <w:r>
        <w:tab/>
      </w:r>
      <w:r>
        <w:rPr>
          <w:rFonts w:hint="eastAsia"/>
        </w:rPr>
        <w:t xml:space="preserve">GDB </w:t>
      </w:r>
      <w:r>
        <w:rPr>
          <w:rFonts w:hint="eastAsia"/>
        </w:rPr>
        <w:t>是一款开放性的源码调试器，</w:t>
      </w:r>
      <w:r w:rsidR="003C531E">
        <w:t>同时高版本的</w:t>
      </w:r>
      <w:r w:rsidR="003C531E">
        <w:t>GDB(7.0</w:t>
      </w:r>
      <w:r w:rsidR="003C531E">
        <w:t>以后</w:t>
      </w:r>
      <w:r w:rsidR="003C531E">
        <w:t>)</w:t>
      </w:r>
      <w:r w:rsidR="003C531E">
        <w:t>还</w:t>
      </w:r>
      <w:r w:rsidR="003C531E">
        <w:rPr>
          <w:rFonts w:hint="eastAsia"/>
        </w:rPr>
        <w:t>增加</w:t>
      </w:r>
      <w:r w:rsidR="003C531E">
        <w:t>了对多核调试的支</w:t>
      </w:r>
      <w:r w:rsidR="003C531E">
        <w:rPr>
          <w:rFonts w:hint="eastAsia"/>
        </w:rPr>
        <w:t>持</w:t>
      </w:r>
      <w:r w:rsidR="003C531E">
        <w:t>，</w:t>
      </w:r>
      <w:r w:rsidR="003C531E">
        <w:rPr>
          <w:rFonts w:hint="eastAsia"/>
        </w:rPr>
        <w:t>因此</w:t>
      </w:r>
      <w:r w:rsidR="003C531E">
        <w:t>选用了</w:t>
      </w:r>
      <w:r w:rsidR="003C531E">
        <w:t>GDB</w:t>
      </w:r>
      <w:r w:rsidR="003C531E">
        <w:t>作为</w:t>
      </w:r>
      <w:r w:rsidR="003C531E">
        <w:rPr>
          <w:rFonts w:hint="eastAsia"/>
        </w:rPr>
        <w:t>主机</w:t>
      </w:r>
      <w:r w:rsidR="00D56AE4">
        <w:t>端端调试器，并针对调试协议进行模拟器多核调试的研究。</w:t>
      </w:r>
    </w:p>
    <w:p w14:paraId="52C577BD" w14:textId="77777777" w:rsidR="00171125" w:rsidRDefault="00171125">
      <w:pPr>
        <w:pStyle w:val="1"/>
      </w:pPr>
      <w:bookmarkStart w:id="13" w:name="_Toc460794611"/>
      <w:r>
        <w:rPr>
          <w:rFonts w:hint="eastAsia"/>
        </w:rPr>
        <w:t xml:space="preserve">2  </w:t>
      </w:r>
      <w:r>
        <w:rPr>
          <w:rFonts w:hint="eastAsia"/>
        </w:rPr>
        <w:t>国内外本学科领域的发展现状与趋势</w:t>
      </w:r>
      <w:bookmarkEnd w:id="13"/>
    </w:p>
    <w:p w14:paraId="7C8F5E94" w14:textId="6A21C552" w:rsidR="00171125" w:rsidRDefault="00171125">
      <w:pPr>
        <w:pStyle w:val="2"/>
      </w:pPr>
      <w:bookmarkStart w:id="14" w:name="_Toc460794612"/>
      <w:commentRangeStart w:id="15"/>
      <w:r>
        <w:t xml:space="preserve">2.1 </w:t>
      </w:r>
      <w:r w:rsidR="00C0219A">
        <w:t>常用多核调试技术</w:t>
      </w:r>
      <w:commentRangeEnd w:id="15"/>
      <w:r w:rsidR="004208BA">
        <w:rPr>
          <w:rStyle w:val="a7"/>
          <w:rFonts w:asciiTheme="minorHAnsi" w:hAnsiTheme="minorHAnsi"/>
          <w:b w:val="0"/>
          <w:bCs w:val="0"/>
        </w:rPr>
        <w:commentReference w:id="15"/>
      </w:r>
      <w:bookmarkEnd w:id="14"/>
    </w:p>
    <w:p w14:paraId="2C9BD047" w14:textId="27D580EB" w:rsidR="00C0219A" w:rsidRDefault="00C0219A" w:rsidP="00C0219A">
      <w:r>
        <w:rPr>
          <w:rFonts w:hint="eastAsia"/>
        </w:rPr>
        <w:tab/>
      </w:r>
      <w:r w:rsidR="00B51247">
        <w:rPr>
          <w:rFonts w:hint="eastAsia"/>
        </w:rPr>
        <w:t>在嵌入式</w:t>
      </w:r>
      <w:r w:rsidR="00B51247">
        <w:t>系统中，受限于</w:t>
      </w:r>
      <w:r w:rsidR="00B51247">
        <w:rPr>
          <w:rFonts w:hint="eastAsia"/>
        </w:rPr>
        <w:t>目标机</w:t>
      </w:r>
      <w:r w:rsidR="00B51247">
        <w:t>的</w:t>
      </w:r>
      <w:r w:rsidR="00B51247">
        <w:rPr>
          <w:rFonts w:hint="eastAsia"/>
        </w:rPr>
        <w:t>性能</w:t>
      </w:r>
      <w:r w:rsidR="00B51247">
        <w:t>、</w:t>
      </w:r>
      <w:r w:rsidR="00B51247">
        <w:rPr>
          <w:rFonts w:hint="eastAsia"/>
        </w:rPr>
        <w:t>功耗等</w:t>
      </w:r>
      <w:r w:rsidR="00B51247">
        <w:t>问题，</w:t>
      </w:r>
      <w:r w:rsidR="00B51247">
        <w:rPr>
          <w:rFonts w:hint="eastAsia"/>
        </w:rPr>
        <w:t>绝大部分</w:t>
      </w:r>
      <w:r w:rsidR="00B51247">
        <w:t>调试都采用远程调试。</w:t>
      </w:r>
      <w:r w:rsidR="00B51247">
        <w:rPr>
          <w:rFonts w:hint="eastAsia"/>
        </w:rPr>
        <w:t>而</w:t>
      </w:r>
      <w:r w:rsidR="00B51247">
        <w:t>对于定位为航天应用</w:t>
      </w:r>
      <w:r w:rsidR="00B51247">
        <w:rPr>
          <w:rFonts w:hint="eastAsia"/>
        </w:rPr>
        <w:t>的</w:t>
      </w:r>
      <w:r w:rsidR="00B51247">
        <w:t>计算机系统，</w:t>
      </w:r>
      <w:r w:rsidR="00B51247">
        <w:rPr>
          <w:rFonts w:hint="eastAsia"/>
        </w:rPr>
        <w:t>必然</w:t>
      </w:r>
      <w:r w:rsidR="00B51247">
        <w:t>需要采用远程调试的策略。</w:t>
      </w:r>
    </w:p>
    <w:p w14:paraId="123F776E" w14:textId="115E40B9" w:rsidR="00B51247" w:rsidRDefault="00B51247" w:rsidP="00C0219A">
      <w:r>
        <w:rPr>
          <w:rFonts w:hint="eastAsia"/>
        </w:rPr>
        <w:tab/>
      </w:r>
      <w:r>
        <w:rPr>
          <w:rFonts w:hint="eastAsia"/>
        </w:rPr>
        <w:t>常用</w:t>
      </w:r>
      <w:r w:rsidR="00103D5F">
        <w:t>的远程多核调试策略分为</w:t>
      </w:r>
      <w:r w:rsidR="00103D5F">
        <w:rPr>
          <w:rFonts w:hint="eastAsia"/>
        </w:rPr>
        <w:t>硬</w:t>
      </w:r>
      <w:r w:rsidR="00103D5F">
        <w:t>件调试和</w:t>
      </w:r>
      <w:r w:rsidR="00103D5F">
        <w:rPr>
          <w:rFonts w:hint="eastAsia"/>
        </w:rPr>
        <w:t>软</w:t>
      </w:r>
      <w:r>
        <w:t>件调试两大类。</w:t>
      </w:r>
    </w:p>
    <w:p w14:paraId="17C3DA96" w14:textId="62C1E2C8" w:rsidR="00103D5F" w:rsidRDefault="00103D5F" w:rsidP="00103D5F">
      <w:pPr>
        <w:pStyle w:val="3"/>
      </w:pPr>
      <w:bookmarkStart w:id="16" w:name="_Toc460794613"/>
      <w:r>
        <w:t xml:space="preserve">2.1.1 </w:t>
      </w:r>
      <w:r>
        <w:t>硬件调试</w:t>
      </w:r>
      <w:bookmarkEnd w:id="16"/>
    </w:p>
    <w:p w14:paraId="6EF68809" w14:textId="3EE0DCB1" w:rsidR="00926351" w:rsidRDefault="00103D5F" w:rsidP="00926351">
      <w:r>
        <w:rPr>
          <w:rFonts w:hint="eastAsia"/>
        </w:rPr>
        <w:tab/>
      </w:r>
      <w:r w:rsidR="00926351">
        <w:rPr>
          <w:rFonts w:hint="eastAsia"/>
        </w:rPr>
        <w:t>硬件调试方法，一般需要在宿主机和目标机之间通过特殊硬件来连接，如</w:t>
      </w:r>
      <w:r w:rsidR="00926351">
        <w:rPr>
          <w:rFonts w:hint="eastAsia"/>
        </w:rPr>
        <w:t>JTAG</w:t>
      </w:r>
      <w:r w:rsidR="00926351">
        <w:rPr>
          <w:rFonts w:hint="eastAsia"/>
        </w:rPr>
        <w:t>、</w:t>
      </w:r>
      <w:r w:rsidR="00926351">
        <w:rPr>
          <w:rFonts w:hint="eastAsia"/>
        </w:rPr>
        <w:t>EJTAG</w:t>
      </w:r>
      <w:r w:rsidR="00926351">
        <w:rPr>
          <w:rFonts w:hint="eastAsia"/>
        </w:rPr>
        <w:t>、</w:t>
      </w:r>
      <w:r w:rsidR="00926351">
        <w:rPr>
          <w:rFonts w:hint="eastAsia"/>
        </w:rPr>
        <w:t xml:space="preserve">Trace </w:t>
      </w:r>
      <w:r w:rsidR="00926351">
        <w:rPr>
          <w:rFonts w:hint="eastAsia"/>
        </w:rPr>
        <w:t>等，通过使处理器进入调试态来查看处理器核的内部运行情况。硬件调试器通常用于较底层的系统开发过程中的调试，如开发</w:t>
      </w:r>
      <w:r w:rsidR="00926351">
        <w:rPr>
          <w:rFonts w:hint="eastAsia"/>
        </w:rPr>
        <w:t>Bootloader</w:t>
      </w:r>
      <w:r w:rsidR="00926351">
        <w:rPr>
          <w:rFonts w:hint="eastAsia"/>
        </w:rPr>
        <w:t>程序，操作系统内核的开发或移植过程，或者设备驱动程序的开发等。硬件调试方法优点是：速度较快，并且因为采用了外部调试硬件，所以调试程序本身不占用目标机的系统资源，调试环境和最终的程序运行环境基本一致，不改变程序执行的行为，因此具有低侵入性。缺点是：由于调试硬件价格较高，不利于团队的整体开发，芯片面积和功耗都有所增加。常用的硬件调试方法</w:t>
      </w:r>
      <w:r w:rsidR="00ED4A4B">
        <w:t>有</w:t>
      </w:r>
      <w:r w:rsidR="00926351">
        <w:rPr>
          <w:rFonts w:hint="eastAsia"/>
        </w:rPr>
        <w:t>：</w:t>
      </w:r>
    </w:p>
    <w:p w14:paraId="02CDB497" w14:textId="40EDFFF0" w:rsidR="00926351" w:rsidRDefault="00E92EAD" w:rsidP="0001256D">
      <w:pPr>
        <w:pStyle w:val="af7"/>
        <w:numPr>
          <w:ilvl w:val="0"/>
          <w:numId w:val="4"/>
        </w:numPr>
        <w:ind w:firstLineChars="0"/>
      </w:pPr>
      <w:r>
        <w:t>ICE (In Circuit Emulator)</w:t>
      </w:r>
    </w:p>
    <w:p w14:paraId="1BB429FF" w14:textId="3B5ED075" w:rsidR="001F327E" w:rsidRDefault="00E92EAD" w:rsidP="001F327E">
      <w:pPr>
        <w:ind w:firstLine="420"/>
      </w:pPr>
      <w:r>
        <w:rPr>
          <w:rFonts w:hint="eastAsia"/>
        </w:rPr>
        <w:t>在线仿真器</w:t>
      </w:r>
      <w:r>
        <w:rPr>
          <w:rFonts w:hint="eastAsia"/>
        </w:rPr>
        <w:t>ICE</w:t>
      </w:r>
      <w:r>
        <w:rPr>
          <w:rFonts w:hint="eastAsia"/>
        </w:rPr>
        <w:t>，是一种完全仿造调试目标</w:t>
      </w:r>
      <w:r w:rsidR="00C547BC">
        <w:rPr>
          <w:rFonts w:hint="eastAsia"/>
        </w:rPr>
        <w:t>CPU</w:t>
      </w:r>
      <w:r w:rsidR="001F327E">
        <w:rPr>
          <w:rFonts w:hint="eastAsia"/>
        </w:rPr>
        <w:t>设计的设备，</w:t>
      </w:r>
      <w:r>
        <w:rPr>
          <w:rFonts w:hint="eastAsia"/>
        </w:rPr>
        <w:t>可以执行目标机</w:t>
      </w:r>
      <w:r>
        <w:rPr>
          <w:rFonts w:hint="eastAsia"/>
        </w:rPr>
        <w:t xml:space="preserve"> CPU </w:t>
      </w:r>
      <w:r>
        <w:rPr>
          <w:rFonts w:hint="eastAsia"/>
        </w:rPr>
        <w:t>的指令，但</w:t>
      </w:r>
      <w:r w:rsidR="001F327E">
        <w:rPr>
          <w:rFonts w:hint="eastAsia"/>
        </w:rPr>
        <w:t>ICE</w:t>
      </w:r>
      <w:r>
        <w:rPr>
          <w:rFonts w:hint="eastAsia"/>
        </w:rPr>
        <w:t>的</w:t>
      </w:r>
      <w:r w:rsidR="001F327E">
        <w:rPr>
          <w:rFonts w:hint="eastAsia"/>
        </w:rPr>
        <w:t>CPU</w:t>
      </w:r>
      <w:r>
        <w:rPr>
          <w:rFonts w:hint="eastAsia"/>
        </w:rPr>
        <w:t>引脚线比目标机实际</w:t>
      </w:r>
      <w:r w:rsidR="001F327E">
        <w:rPr>
          <w:rFonts w:hint="eastAsia"/>
        </w:rPr>
        <w:t>CPU</w:t>
      </w:r>
      <w:r>
        <w:rPr>
          <w:rFonts w:hint="eastAsia"/>
        </w:rPr>
        <w:t>的引脚线多，用于将内部信号输出到目标机上</w:t>
      </w:r>
      <w:r w:rsidR="00C333ED">
        <w:t>[9</w:t>
      </w:r>
      <w:r>
        <w:t>]</w:t>
      </w:r>
      <w:r>
        <w:rPr>
          <w:rFonts w:hint="eastAsia"/>
        </w:rPr>
        <w:t>。目标机对用户来说是完全透明的、可控的。在调试时，目标机与</w:t>
      </w:r>
      <w:r w:rsidR="001F327E">
        <w:rPr>
          <w:rFonts w:hint="eastAsia"/>
        </w:rPr>
        <w:t>ICE</w:t>
      </w:r>
      <w:r>
        <w:rPr>
          <w:rFonts w:hint="eastAsia"/>
        </w:rPr>
        <w:t>之间用仿真头连接，</w:t>
      </w:r>
      <w:r w:rsidR="001F327E">
        <w:rPr>
          <w:rFonts w:hint="eastAsia"/>
        </w:rPr>
        <w:t>ICE</w:t>
      </w:r>
      <w:r>
        <w:rPr>
          <w:rFonts w:hint="eastAsia"/>
        </w:rPr>
        <w:t>与宿主机之间用串口、并口或以太网口等连接。</w:t>
      </w:r>
      <w:r w:rsidR="001F327E">
        <w:rPr>
          <w:rFonts w:hint="eastAsia"/>
        </w:rPr>
        <w:t>ICE</w:t>
      </w:r>
      <w:r>
        <w:rPr>
          <w:rFonts w:hint="eastAsia"/>
        </w:rPr>
        <w:t>可以真正运行所有目标</w:t>
      </w:r>
      <w:r>
        <w:rPr>
          <w:rFonts w:hint="eastAsia"/>
        </w:rPr>
        <w:t xml:space="preserve"> CPU </w:t>
      </w:r>
      <w:r>
        <w:rPr>
          <w:rFonts w:hint="eastAsia"/>
        </w:rPr>
        <w:t>的动作，</w:t>
      </w:r>
      <w:r w:rsidR="001F327E">
        <w:rPr>
          <w:rFonts w:hint="eastAsia"/>
        </w:rPr>
        <w:t>ICE</w:t>
      </w:r>
      <w:r>
        <w:rPr>
          <w:rFonts w:hint="eastAsia"/>
        </w:rPr>
        <w:t>上的内存也可以被映射到用户的程序空间，从而给调试过程带来很多便利。这样在采用</w:t>
      </w:r>
      <w:r>
        <w:rPr>
          <w:rFonts w:hint="eastAsia"/>
        </w:rPr>
        <w:t xml:space="preserve"> ICE</w:t>
      </w:r>
      <w:r>
        <w:rPr>
          <w:rFonts w:hint="eastAsia"/>
        </w:rPr>
        <w:t>调试时可以连接目标机，也可以不连接目标机。宿主机端运行的调试器通过</w:t>
      </w:r>
      <w:r>
        <w:rPr>
          <w:rFonts w:hint="eastAsia"/>
        </w:rPr>
        <w:t xml:space="preserve"> ICE</w:t>
      </w:r>
      <w:r>
        <w:rPr>
          <w:rFonts w:hint="eastAsia"/>
        </w:rPr>
        <w:t>来控制运行在目标机上的被调试程序。</w:t>
      </w:r>
    </w:p>
    <w:p w14:paraId="58995078" w14:textId="220F5E24" w:rsidR="001F327E" w:rsidRDefault="00DC2149" w:rsidP="00E92EAD">
      <w:pPr>
        <w:ind w:firstLine="420"/>
      </w:pPr>
      <w:ins w:id="17" w:author="li ge" w:date="2016-08-29T16:42:00Z">
        <w:r>
          <w:rPr>
            <w:rFonts w:hint="eastAsia"/>
          </w:rPr>
          <w:t>Embedded</w:t>
        </w:r>
        <w:r>
          <w:t>ICE-RT</w:t>
        </w:r>
        <w:r>
          <w:rPr>
            <w:rFonts w:hint="eastAsia"/>
          </w:rPr>
          <w:t>就采用</w:t>
        </w:r>
        <w:r>
          <w:t>了</w:t>
        </w:r>
        <w:r>
          <w:t>ICE</w:t>
        </w:r>
        <w:r>
          <w:t>的调试方式。</w:t>
        </w:r>
      </w:ins>
      <w:ins w:id="18" w:author="li ge" w:date="2016-08-29T15:31:00Z">
        <w:r w:rsidR="001F327E">
          <w:rPr>
            <w:rFonts w:hint="eastAsia"/>
          </w:rPr>
          <w:t>Embedded</w:t>
        </w:r>
        <w:r w:rsidR="001F327E">
          <w:t>ICE-RT</w:t>
        </w:r>
        <w:r w:rsidR="001F327E">
          <w:rPr>
            <w:rFonts w:hint="eastAsia"/>
          </w:rPr>
          <w:t>是</w:t>
        </w:r>
        <w:r w:rsidR="001F327E">
          <w:t>ARM</w:t>
        </w:r>
        <w:r w:rsidR="001F327E">
          <w:t>公司提出的基于</w:t>
        </w:r>
        <w:r w:rsidR="001F327E">
          <w:t>ARM7</w:t>
        </w:r>
        <w:r w:rsidR="001F327E">
          <w:rPr>
            <w:rFonts w:hint="eastAsia"/>
          </w:rPr>
          <w:t>以上</w:t>
        </w:r>
        <w:r w:rsidR="001F327E">
          <w:t>CPU</w:t>
        </w:r>
        <w:r w:rsidR="001F327E">
          <w:t>的调试标准，</w:t>
        </w:r>
        <w:r w:rsidR="001F327E">
          <w:rPr>
            <w:rFonts w:hint="eastAsia"/>
          </w:rPr>
          <w:t>关键技术</w:t>
        </w:r>
        <w:r w:rsidR="001F327E">
          <w:t>是在处理器芯片内部加入了</w:t>
        </w:r>
        <w:r w:rsidR="001F327E">
          <w:t>EmbeddedICE</w:t>
        </w:r>
        <w:r w:rsidR="001F327E">
          <w:t>宏单元，</w:t>
        </w:r>
        <w:r w:rsidR="001F327E">
          <w:rPr>
            <w:rFonts w:hint="eastAsia"/>
          </w:rPr>
          <w:t>完成</w:t>
        </w:r>
        <w:r w:rsidR="001F327E">
          <w:t>调试功能。</w:t>
        </w:r>
      </w:ins>
    </w:p>
    <w:p w14:paraId="1032848F" w14:textId="5F493DD2" w:rsidR="00926351" w:rsidRDefault="00EC3720" w:rsidP="00EC3720">
      <w:pPr>
        <w:pStyle w:val="af7"/>
        <w:numPr>
          <w:ilvl w:val="0"/>
          <w:numId w:val="4"/>
        </w:numPr>
        <w:ind w:firstLineChars="0"/>
      </w:pPr>
      <w:r>
        <w:t>OCD (On-Chip Debug)</w:t>
      </w:r>
    </w:p>
    <w:p w14:paraId="363520AE" w14:textId="6A527F54" w:rsidR="00494D6F" w:rsidRDefault="00494D6F" w:rsidP="009E2D63">
      <w:pPr>
        <w:ind w:firstLine="420"/>
      </w:pPr>
      <w:r>
        <w:lastRenderedPageBreak/>
        <w:t>片上调试的设计思想是，</w:t>
      </w:r>
      <w:r>
        <w:rPr>
          <w:rFonts w:hint="eastAsia"/>
        </w:rPr>
        <w:t>在</w:t>
      </w:r>
      <w:r>
        <w:t>处理器设计初期就考虑了调试的需求</w:t>
      </w:r>
      <w:r w:rsidR="00C333ED">
        <w:t>[10]</w:t>
      </w:r>
      <w:r>
        <w:t>，</w:t>
      </w:r>
      <w:r>
        <w:rPr>
          <w:rFonts w:hint="eastAsia"/>
        </w:rPr>
        <w:t>在</w:t>
      </w:r>
      <w:r>
        <w:t>芯片内部加入专门的调试处理逻辑。</w:t>
      </w:r>
      <w:r>
        <w:rPr>
          <w:rFonts w:hint="eastAsia"/>
        </w:rPr>
        <w:t>根据</w:t>
      </w:r>
      <w:r>
        <w:t>研究，</w:t>
      </w:r>
      <w:r>
        <w:rPr>
          <w:rFonts w:hint="eastAsia"/>
        </w:rPr>
        <w:t>绝大部分用户仅仅使用了一些基本的调试功能</w:t>
      </w:r>
      <w:r>
        <w:rPr>
          <w:rFonts w:hint="eastAsia"/>
        </w:rPr>
        <w:t>,</w:t>
      </w:r>
      <w:r>
        <w:rPr>
          <w:rFonts w:hint="eastAsia"/>
        </w:rPr>
        <w:t>如断点、单步、处理器访问、内存访问等</w:t>
      </w:r>
      <w:r>
        <w:t>，</w:t>
      </w:r>
      <w:r>
        <w:rPr>
          <w:rFonts w:hint="eastAsia"/>
        </w:rPr>
        <w:t xml:space="preserve"> OCD </w:t>
      </w:r>
      <w:r>
        <w:rPr>
          <w:rFonts w:hint="eastAsia"/>
        </w:rPr>
        <w:t>将实时跟踪与运行控制分开来，将运行控制放到目标机系统的</w:t>
      </w:r>
      <w:r>
        <w:rPr>
          <w:rFonts w:hint="eastAsia"/>
        </w:rPr>
        <w:t xml:space="preserve"> CPU </w:t>
      </w:r>
      <w:r>
        <w:rPr>
          <w:rFonts w:hint="eastAsia"/>
        </w:rPr>
        <w:t>核内由专门的调试控制逻辑模块来实现，并用一个专用的串行信号接口开放给用户。</w:t>
      </w:r>
      <w:r w:rsidR="00F94157">
        <w:rPr>
          <w:rFonts w:hint="eastAsia"/>
        </w:rPr>
        <w:t>采用这种方式宿主机端的调试器可直接向目标机发送命令，并读写目标机的内存和寄存器，控制目标程序的运行。</w:t>
      </w:r>
      <w:ins w:id="19" w:author="li ge" w:date="2016-08-29T15:33:00Z">
        <w:r w:rsidR="009E2D63">
          <w:rPr>
            <w:rFonts w:hint="eastAsia"/>
          </w:rPr>
          <w:t>OCD</w:t>
        </w:r>
        <w:r w:rsidR="009E2D63">
          <w:rPr>
            <w:rFonts w:hint="eastAsia"/>
          </w:rPr>
          <w:t>技术的体系结构非常多</w:t>
        </w:r>
        <w:r w:rsidR="009E2D63">
          <w:rPr>
            <w:rFonts w:hint="eastAsia"/>
          </w:rPr>
          <w:t>,</w:t>
        </w:r>
        <w:r w:rsidR="009E2D63">
          <w:rPr>
            <w:rFonts w:hint="eastAsia"/>
          </w:rPr>
          <w:t>包括</w:t>
        </w:r>
        <w:r w:rsidR="009E2D63">
          <w:rPr>
            <w:rFonts w:hint="eastAsia"/>
          </w:rPr>
          <w:t>Powe</w:t>
        </w:r>
        <w:r w:rsidR="009E2D63">
          <w:t>r</w:t>
        </w:r>
        <w:r w:rsidR="009E2D63">
          <w:rPr>
            <w:rFonts w:hint="eastAsia"/>
          </w:rPr>
          <w:t>PC</w:t>
        </w:r>
        <w:r w:rsidR="009E2D63">
          <w:rPr>
            <w:rFonts w:hint="eastAsia"/>
          </w:rPr>
          <w:t>、</w:t>
        </w:r>
        <w:r w:rsidR="009E2D63">
          <w:rPr>
            <w:rFonts w:hint="eastAsia"/>
          </w:rPr>
          <w:t>MIPS</w:t>
        </w:r>
        <w:r w:rsidR="009E2D63">
          <w:rPr>
            <w:rFonts w:hint="eastAsia"/>
          </w:rPr>
          <w:t>、</w:t>
        </w:r>
        <w:r w:rsidR="009E2D63">
          <w:rPr>
            <w:rFonts w:hint="eastAsia"/>
          </w:rPr>
          <w:t>ARM</w:t>
        </w:r>
        <w:r w:rsidR="009E2D63">
          <w:rPr>
            <w:rFonts w:hint="eastAsia"/>
          </w:rPr>
          <w:t>、</w:t>
        </w:r>
        <w:r w:rsidR="009E2D63">
          <w:rPr>
            <w:rFonts w:hint="eastAsia"/>
          </w:rPr>
          <w:t>x86</w:t>
        </w:r>
        <w:r w:rsidR="009E2D63">
          <w:rPr>
            <w:rFonts w:hint="eastAsia"/>
          </w:rPr>
          <w:t>等</w:t>
        </w:r>
        <w:r w:rsidR="009E2D63">
          <w:rPr>
            <w:rFonts w:hint="eastAsia"/>
          </w:rPr>
          <w:t>,</w:t>
        </w:r>
        <w:r w:rsidR="009E2D63">
          <w:rPr>
            <w:rFonts w:hint="eastAsia"/>
          </w:rPr>
          <w:t>这中间绝大部分体系结构的调试访问标准都是</w:t>
        </w:r>
        <w:r w:rsidR="009E2D63">
          <w:t>JTAG</w:t>
        </w:r>
      </w:ins>
      <w:ins w:id="20" w:author="li ge" w:date="2016-08-29T15:34:00Z">
        <w:r w:rsidR="00AE46B3">
          <w:t>[10]</w:t>
        </w:r>
      </w:ins>
      <w:ins w:id="21" w:author="li ge" w:date="2016-08-29T15:33:00Z">
        <w:r w:rsidR="009E2D63">
          <w:t>。</w:t>
        </w:r>
      </w:ins>
    </w:p>
    <w:p w14:paraId="54214599" w14:textId="4FEE1505" w:rsidR="00EC3720" w:rsidRDefault="00ED4A4B" w:rsidP="00ED4A4B">
      <w:pPr>
        <w:pStyle w:val="3"/>
        <w:numPr>
          <w:ilvl w:val="2"/>
          <w:numId w:val="4"/>
        </w:numPr>
      </w:pPr>
      <w:bookmarkStart w:id="22" w:name="_Toc460794614"/>
      <w:r>
        <w:rPr>
          <w:rFonts w:hint="eastAsia"/>
        </w:rPr>
        <w:t>软件</w:t>
      </w:r>
      <w:r>
        <w:t>调试</w:t>
      </w:r>
      <w:bookmarkEnd w:id="22"/>
    </w:p>
    <w:p w14:paraId="6A919B1C" w14:textId="3704EB5B" w:rsidR="00ED4A4B" w:rsidRPr="00ED4A4B" w:rsidRDefault="00ED4A4B" w:rsidP="00ED4A4B">
      <w:pPr>
        <w:ind w:firstLine="420"/>
      </w:pPr>
      <w:r>
        <w:rPr>
          <w:rFonts w:hint="eastAsia"/>
        </w:rPr>
        <w:t>软件调试方法，通过在目标机上植入调试代理，辅助宿主机对被调试程序的执行过程进行控制，以便随时查看和修改被调试程序执行的状态。这种方法通常用于应用软件的开发，少数情况下亦可用于底层系统的开发，宿主机和目标机之间一般通过串口或网口来连接。</w:t>
      </w:r>
      <w:r>
        <w:t>常用的</w:t>
      </w:r>
      <w:r>
        <w:rPr>
          <w:rFonts w:hint="eastAsia"/>
        </w:rPr>
        <w:t>软件</w:t>
      </w:r>
      <w:r>
        <w:t>调试方法</w:t>
      </w:r>
      <w:r>
        <w:rPr>
          <w:rFonts w:hint="eastAsia"/>
        </w:rPr>
        <w:t>有</w:t>
      </w:r>
      <w:r>
        <w:t>：</w:t>
      </w:r>
    </w:p>
    <w:p w14:paraId="1EC39313" w14:textId="28A51AF0" w:rsidR="00ED4A4B" w:rsidRDefault="00ED4A4B" w:rsidP="00ED4A4B">
      <w:pPr>
        <w:pStyle w:val="af7"/>
        <w:numPr>
          <w:ilvl w:val="0"/>
          <w:numId w:val="5"/>
        </w:numPr>
        <w:ind w:firstLineChars="0"/>
      </w:pPr>
      <w:r>
        <w:t xml:space="preserve">ROM </w:t>
      </w:r>
      <w:r>
        <w:rPr>
          <w:rFonts w:hint="eastAsia"/>
        </w:rPr>
        <w:t>monitor</w:t>
      </w:r>
    </w:p>
    <w:p w14:paraId="610744D3" w14:textId="780971A9" w:rsidR="00ED4A4B" w:rsidRDefault="00ED4A4B" w:rsidP="0036075E">
      <w:pPr>
        <w:ind w:firstLine="420"/>
      </w:pPr>
      <w:r>
        <w:rPr>
          <w:rFonts w:hint="eastAsia"/>
        </w:rPr>
        <w:t>对于嵌入式系统来说</w:t>
      </w:r>
      <w:r>
        <w:rPr>
          <w:rFonts w:hint="eastAsia"/>
        </w:rPr>
        <w:t>,</w:t>
      </w:r>
      <w:r>
        <w:rPr>
          <w:rFonts w:hint="eastAsia"/>
        </w:rPr>
        <w:t>其地址空间里通常都会有一段只读空间</w:t>
      </w:r>
      <w:r>
        <w:rPr>
          <w:rFonts w:hint="eastAsia"/>
        </w:rPr>
        <w:t>,</w:t>
      </w:r>
      <w:r>
        <w:t xml:space="preserve">ROM </w:t>
      </w:r>
      <w:r>
        <w:rPr>
          <w:rFonts w:hint="eastAsia"/>
        </w:rPr>
        <w:t>monitor</w:t>
      </w:r>
      <w:r>
        <w:rPr>
          <w:rFonts w:hint="eastAsia"/>
        </w:rPr>
        <w:t>的调试手段正是利用了这一点</w:t>
      </w:r>
      <w:r>
        <w:rPr>
          <w:rFonts w:hint="eastAsia"/>
        </w:rPr>
        <w:t>,</w:t>
      </w:r>
      <w:r w:rsidR="0036075E">
        <w:rPr>
          <w:rFonts w:hint="eastAsia"/>
        </w:rPr>
        <w:t>通过在嵌入式系统只读空间中写</w:t>
      </w:r>
      <w:r>
        <w:rPr>
          <w:rFonts w:hint="eastAsia"/>
        </w:rPr>
        <w:t>入辅助调试的软件</w:t>
      </w:r>
      <w:r>
        <w:rPr>
          <w:rFonts w:hint="eastAsia"/>
        </w:rPr>
        <w:t>,</w:t>
      </w:r>
      <w:r w:rsidR="0036075E">
        <w:rPr>
          <w:rFonts w:hint="eastAsia"/>
        </w:rPr>
        <w:t>达</w:t>
      </w:r>
      <w:r>
        <w:rPr>
          <w:rFonts w:hint="eastAsia"/>
        </w:rPr>
        <w:t>到调试程序的目的</w:t>
      </w:r>
      <w:r w:rsidR="00DC4A1E">
        <w:t>[11]</w:t>
      </w:r>
      <w:r>
        <w:rPr>
          <w:rFonts w:hint="eastAsia"/>
        </w:rPr>
        <w:t>。</w:t>
      </w:r>
      <w:r>
        <w:rPr>
          <w:rFonts w:hint="eastAsia"/>
        </w:rPr>
        <w:t>ROM monitor</w:t>
      </w:r>
      <w:r>
        <w:rPr>
          <w:rFonts w:hint="eastAsia"/>
        </w:rPr>
        <w:t>有两个功能</w:t>
      </w:r>
      <w:r w:rsidR="00BC6736">
        <w:rPr>
          <w:rFonts w:hint="eastAsia"/>
        </w:rPr>
        <w:t>:</w:t>
      </w:r>
      <w:r>
        <w:rPr>
          <w:rFonts w:hint="eastAsia"/>
        </w:rPr>
        <w:t>用来控制嵌入式目标板上运行的程序</w:t>
      </w:r>
      <w:r w:rsidR="00BC6736">
        <w:rPr>
          <w:rFonts w:hint="eastAsia"/>
        </w:rPr>
        <w:t>;</w:t>
      </w:r>
      <w:r>
        <w:rPr>
          <w:rFonts w:hint="eastAsia"/>
        </w:rPr>
        <w:t>负责与</w:t>
      </w:r>
      <w:r>
        <w:rPr>
          <w:rFonts w:hint="eastAsia"/>
        </w:rPr>
        <w:t>PC</w:t>
      </w:r>
      <w:r>
        <w:rPr>
          <w:rFonts w:hint="eastAsia"/>
        </w:rPr>
        <w:t>端的调试器进行调试信息通信</w:t>
      </w:r>
      <w:r>
        <w:rPr>
          <w:rFonts w:hint="eastAsia"/>
        </w:rPr>
        <w:t>,</w:t>
      </w:r>
      <w:r>
        <w:rPr>
          <w:rFonts w:hint="eastAsia"/>
        </w:rPr>
        <w:t>一般使用远程调试协议</w:t>
      </w:r>
      <w:r>
        <w:rPr>
          <w:rFonts w:hint="eastAsia"/>
        </w:rPr>
        <w:t>(RSP, Remote Serial Protocol)</w:t>
      </w:r>
      <w:r w:rsidR="00800935">
        <w:t>[12]</w:t>
      </w:r>
      <w:r>
        <w:rPr>
          <w:rFonts w:hint="eastAsia"/>
        </w:rPr>
        <w:t>来进行通信。由于</w:t>
      </w:r>
      <w:r>
        <w:rPr>
          <w:rFonts w:hint="eastAsia"/>
        </w:rPr>
        <w:t>ROM monitor</w:t>
      </w:r>
      <w:r>
        <w:rPr>
          <w:rFonts w:hint="eastAsia"/>
        </w:rPr>
        <w:t>是驻留于只读空间</w:t>
      </w:r>
      <w:r>
        <w:rPr>
          <w:rFonts w:hint="eastAsia"/>
        </w:rPr>
        <w:t>,</w:t>
      </w:r>
      <w:r>
        <w:rPr>
          <w:rFonts w:hint="eastAsia"/>
        </w:rPr>
        <w:t>当嵌入式系统上电后</w:t>
      </w:r>
      <w:r>
        <w:rPr>
          <w:rFonts w:hint="eastAsia"/>
        </w:rPr>
        <w:t>,</w:t>
      </w:r>
      <w:r>
        <w:rPr>
          <w:rFonts w:hint="eastAsia"/>
        </w:rPr>
        <w:t>首先会执行这段</w:t>
      </w:r>
      <w:r>
        <w:rPr>
          <w:rFonts w:hint="eastAsia"/>
        </w:rPr>
        <w:t>ROM monitor</w:t>
      </w:r>
      <w:r>
        <w:rPr>
          <w:rFonts w:hint="eastAsia"/>
        </w:rPr>
        <w:t>代码</w:t>
      </w:r>
      <w:r>
        <w:rPr>
          <w:rFonts w:hint="eastAsia"/>
        </w:rPr>
        <w:t>,</w:t>
      </w:r>
      <w:r w:rsidR="00CD0DBB">
        <w:t xml:space="preserve"> </w:t>
      </w:r>
      <w:r>
        <w:rPr>
          <w:rFonts w:hint="eastAsia"/>
        </w:rPr>
        <w:t>达到对目标系统的控制</w:t>
      </w:r>
      <w:r>
        <w:rPr>
          <w:rFonts w:hint="eastAsia"/>
        </w:rPr>
        <w:t>,</w:t>
      </w:r>
      <w:r>
        <w:rPr>
          <w:rFonts w:hint="eastAsia"/>
        </w:rPr>
        <w:t>然后通过</w:t>
      </w:r>
      <w:r>
        <w:rPr>
          <w:rFonts w:hint="eastAsia"/>
        </w:rPr>
        <w:t>PC</w:t>
      </w:r>
      <w:r>
        <w:rPr>
          <w:rFonts w:hint="eastAsia"/>
        </w:rPr>
        <w:t>端调试器与</w:t>
      </w:r>
      <w:r>
        <w:rPr>
          <w:rFonts w:hint="eastAsia"/>
        </w:rPr>
        <w:t>ROM monitor</w:t>
      </w:r>
      <w:r>
        <w:rPr>
          <w:rFonts w:hint="eastAsia"/>
        </w:rPr>
        <w:t>相连</w:t>
      </w:r>
      <w:r>
        <w:rPr>
          <w:rFonts w:hint="eastAsia"/>
        </w:rPr>
        <w:t>,</w:t>
      </w:r>
      <w:r>
        <w:rPr>
          <w:rFonts w:hint="eastAsia"/>
        </w:rPr>
        <w:t>这样便可以进行调试</w:t>
      </w:r>
      <w:r>
        <w:rPr>
          <w:rFonts w:hint="eastAsia"/>
        </w:rPr>
        <w:t>,</w:t>
      </w:r>
      <w:r>
        <w:rPr>
          <w:rFonts w:hint="eastAsia"/>
        </w:rPr>
        <w:t>基本的</w:t>
      </w:r>
      <w:r>
        <w:rPr>
          <w:rFonts w:hint="eastAsia"/>
        </w:rPr>
        <w:t>ROM monitor</w:t>
      </w:r>
      <w:r>
        <w:rPr>
          <w:rFonts w:hint="eastAsia"/>
        </w:rPr>
        <w:t>包含了基本调试使用的命令</w:t>
      </w:r>
      <w:r>
        <w:rPr>
          <w:rFonts w:hint="eastAsia"/>
        </w:rPr>
        <w:t>,</w:t>
      </w:r>
      <w:r>
        <w:rPr>
          <w:rFonts w:hint="eastAsia"/>
        </w:rPr>
        <w:t>如断点、单步、寄存器访问、内存访问等。比较复杂的</w:t>
      </w:r>
      <w:r>
        <w:rPr>
          <w:rFonts w:hint="eastAsia"/>
        </w:rPr>
        <w:t>ROM</w:t>
      </w:r>
      <w:r w:rsidR="00DA33C4">
        <w:t xml:space="preserve"> </w:t>
      </w:r>
      <w:r>
        <w:rPr>
          <w:rFonts w:hint="eastAsia"/>
        </w:rPr>
        <w:t>monitor</w:t>
      </w:r>
      <w:r>
        <w:rPr>
          <w:rFonts w:hint="eastAsia"/>
        </w:rPr>
        <w:t>还有一些高级功能</w:t>
      </w:r>
      <w:r>
        <w:rPr>
          <w:rFonts w:hint="eastAsia"/>
        </w:rPr>
        <w:t>,</w:t>
      </w:r>
      <w:r>
        <w:rPr>
          <w:rFonts w:hint="eastAsia"/>
        </w:rPr>
        <w:t>如系统性能分析、代码密度分析、</w:t>
      </w:r>
      <w:r>
        <w:rPr>
          <w:rFonts w:hint="eastAsia"/>
        </w:rPr>
        <w:t>ROM</w:t>
      </w:r>
      <w:r>
        <w:rPr>
          <w:rFonts w:hint="eastAsia"/>
        </w:rPr>
        <w:t>空间访问等。</w:t>
      </w:r>
      <w:ins w:id="23" w:author="li ge" w:date="2016-08-29T16:53:00Z">
        <w:r w:rsidR="00896995">
          <w:t>MicroControll</w:t>
        </w:r>
        <w:r w:rsidR="00896995">
          <w:rPr>
            <w:rFonts w:hint="eastAsia"/>
          </w:rPr>
          <w:t>er</w:t>
        </w:r>
        <w:r w:rsidR="00896995">
          <w:t xml:space="preserve"> </w:t>
        </w:r>
        <w:r w:rsidR="00896995">
          <w:rPr>
            <w:rFonts w:hint="eastAsia"/>
          </w:rPr>
          <w:t>Pros</w:t>
        </w:r>
        <w:r w:rsidR="00896995">
          <w:t>公司开发的</w:t>
        </w:r>
      </w:ins>
      <w:ins w:id="24" w:author="li ge" w:date="2016-08-29T16:54:00Z">
        <w:r w:rsidR="00896995">
          <w:t>MON-51</w:t>
        </w:r>
        <w:r w:rsidR="00896995">
          <w:t>，</w:t>
        </w:r>
        <w:r w:rsidR="00896995">
          <w:rPr>
            <w:rFonts w:hint="eastAsia"/>
          </w:rPr>
          <w:t>可以</w:t>
        </w:r>
        <w:r w:rsidR="00896995">
          <w:t>对</w:t>
        </w:r>
        <w:r w:rsidR="00896995">
          <w:t>8051</w:t>
        </w:r>
        <w:r w:rsidR="00896995">
          <w:rPr>
            <w:rFonts w:hint="eastAsia"/>
          </w:rPr>
          <w:t>系列</w:t>
        </w:r>
        <w:r w:rsidR="00896995">
          <w:t>单片机进行调试，</w:t>
        </w:r>
        <w:r w:rsidR="00896995">
          <w:rPr>
            <w:rFonts w:hint="eastAsia"/>
          </w:rPr>
          <w:t>它</w:t>
        </w:r>
        <w:r w:rsidR="00896995">
          <w:t>实现了</w:t>
        </w:r>
      </w:ins>
      <w:ins w:id="25" w:author="li ge" w:date="2016-08-29T16:55:00Z">
        <w:r w:rsidR="00896995">
          <w:t>单步执行、</w:t>
        </w:r>
        <w:r w:rsidR="00896995">
          <w:rPr>
            <w:rFonts w:hint="eastAsia"/>
          </w:rPr>
          <w:t>连续</w:t>
        </w:r>
        <w:r w:rsidR="00896995">
          <w:t>执行、</w:t>
        </w:r>
        <w:r w:rsidR="00896995">
          <w:rPr>
            <w:rFonts w:hint="eastAsia"/>
          </w:rPr>
          <w:t>设置</w:t>
        </w:r>
        <w:r w:rsidR="00896995">
          <w:t>断点等基本调试功能</w:t>
        </w:r>
        <w:r w:rsidR="00896995">
          <w:t>[22]</w:t>
        </w:r>
        <w:r w:rsidR="00896995">
          <w:t>。</w:t>
        </w:r>
      </w:ins>
    </w:p>
    <w:p w14:paraId="5D6B63B7" w14:textId="5D2402AD" w:rsidR="0036075E" w:rsidRDefault="0036075E" w:rsidP="0036075E">
      <w:pPr>
        <w:pStyle w:val="af7"/>
        <w:numPr>
          <w:ilvl w:val="0"/>
          <w:numId w:val="5"/>
        </w:numPr>
        <w:ind w:firstLineChars="0"/>
      </w:pPr>
      <w:r>
        <w:t>Debug Stub/Server</w:t>
      </w:r>
    </w:p>
    <w:p w14:paraId="47844C55" w14:textId="63C4B356" w:rsidR="0036075E" w:rsidRDefault="0036075E" w:rsidP="0036075E">
      <w:pPr>
        <w:ind w:firstLine="420"/>
      </w:pPr>
      <w:r>
        <w:rPr>
          <w:rFonts w:hint="eastAsia"/>
        </w:rPr>
        <w:t>调试桩</w:t>
      </w:r>
      <w:r>
        <w:rPr>
          <w:rFonts w:hint="eastAsia"/>
        </w:rPr>
        <w:t>(Debugging Stub)</w:t>
      </w:r>
      <w:r>
        <w:rPr>
          <w:rFonts w:hint="eastAsia"/>
        </w:rPr>
        <w:t>和调试代理</w:t>
      </w:r>
      <w:r>
        <w:rPr>
          <w:rFonts w:hint="eastAsia"/>
        </w:rPr>
        <w:t>(Debugging Server),</w:t>
      </w:r>
      <w:r>
        <w:rPr>
          <w:rFonts w:hint="eastAsia"/>
        </w:rPr>
        <w:t>虽然他们也是需要运行在嵌入式系中</w:t>
      </w:r>
      <w:r>
        <w:rPr>
          <w:rFonts w:hint="eastAsia"/>
        </w:rPr>
        <w:t>,</w:t>
      </w:r>
      <w:r>
        <w:rPr>
          <w:rFonts w:hint="eastAsia"/>
        </w:rPr>
        <w:t>但是在使用中</w:t>
      </w:r>
      <w:r>
        <w:rPr>
          <w:rFonts w:hint="eastAsia"/>
        </w:rPr>
        <w:t>,</w:t>
      </w:r>
      <w:r>
        <w:rPr>
          <w:rFonts w:hint="eastAsia"/>
        </w:rPr>
        <w:t>并不需要烧写到</w:t>
      </w:r>
      <w:r>
        <w:rPr>
          <w:rFonts w:hint="eastAsia"/>
        </w:rPr>
        <w:t>ROM</w:t>
      </w:r>
      <w:r>
        <w:rPr>
          <w:rFonts w:hint="eastAsia"/>
        </w:rPr>
        <w:t>中去</w:t>
      </w:r>
      <w:r>
        <w:rPr>
          <w:rFonts w:hint="eastAsia"/>
        </w:rPr>
        <w:t>,</w:t>
      </w:r>
      <w:r>
        <w:rPr>
          <w:rFonts w:hint="eastAsia"/>
        </w:rPr>
        <w:t>而且系统运行开始的时候</w:t>
      </w:r>
      <w:r>
        <w:rPr>
          <w:rFonts w:hint="eastAsia"/>
        </w:rPr>
        <w:t>,</w:t>
      </w:r>
      <w:r>
        <w:rPr>
          <w:rFonts w:hint="eastAsia"/>
        </w:rPr>
        <w:t>并不需要首先运行调试桩和调试代理。要使用调试</w:t>
      </w:r>
      <w:r>
        <w:t>桩</w:t>
      </w:r>
      <w:r>
        <w:rPr>
          <w:rFonts w:hint="eastAsia"/>
        </w:rPr>
        <w:t>或调试代理</w:t>
      </w:r>
      <w:r>
        <w:rPr>
          <w:rFonts w:hint="eastAsia"/>
        </w:rPr>
        <w:t>,</w:t>
      </w:r>
      <w:r>
        <w:rPr>
          <w:rFonts w:hint="eastAsia"/>
        </w:rPr>
        <w:t>首先需要做的是使用其他手段将软件下载到嵌入式目标板上</w:t>
      </w:r>
      <w:r>
        <w:rPr>
          <w:rFonts w:hint="eastAsia"/>
        </w:rPr>
        <w:t>,</w:t>
      </w:r>
      <w:r>
        <w:rPr>
          <w:rFonts w:hint="eastAsia"/>
        </w:rPr>
        <w:t>然后运行程序</w:t>
      </w:r>
      <w:r>
        <w:rPr>
          <w:rFonts w:hint="eastAsia"/>
        </w:rPr>
        <w:t>,</w:t>
      </w:r>
      <w:r>
        <w:rPr>
          <w:rFonts w:hint="eastAsia"/>
        </w:rPr>
        <w:t>它们都是通过</w:t>
      </w:r>
      <w:r>
        <w:rPr>
          <w:rFonts w:hint="eastAsia"/>
        </w:rPr>
        <w:t>RSP</w:t>
      </w:r>
      <w:r>
        <w:rPr>
          <w:rFonts w:hint="eastAsia"/>
        </w:rPr>
        <w:t>协议与</w:t>
      </w:r>
      <w:r>
        <w:rPr>
          <w:rFonts w:hint="eastAsia"/>
        </w:rPr>
        <w:t>PC</w:t>
      </w:r>
      <w:r>
        <w:rPr>
          <w:rFonts w:hint="eastAsia"/>
        </w:rPr>
        <w:t>机软件进行通信的</w:t>
      </w:r>
      <w:r>
        <w:rPr>
          <w:rFonts w:hint="eastAsia"/>
        </w:rPr>
        <w:t>,</w:t>
      </w:r>
      <w:r>
        <w:rPr>
          <w:rFonts w:hint="eastAsia"/>
        </w:rPr>
        <w:t>且也都能完成基本的调试命令</w:t>
      </w:r>
      <w:r>
        <w:rPr>
          <w:rFonts w:hint="eastAsia"/>
        </w:rPr>
        <w:t>,</w:t>
      </w:r>
      <w:r>
        <w:rPr>
          <w:rFonts w:hint="eastAsia"/>
        </w:rPr>
        <w:t>如断点、单步、寄存器访问、内存访问等。</w:t>
      </w:r>
    </w:p>
    <w:p w14:paraId="3B753E02" w14:textId="108114D1" w:rsidR="0036075E" w:rsidRDefault="0036075E" w:rsidP="0036075E">
      <w:pPr>
        <w:ind w:firstLine="420"/>
      </w:pPr>
      <w:r>
        <w:rPr>
          <w:rFonts w:hint="eastAsia"/>
        </w:rPr>
        <w:t>调试桩使用时不需要嵌入式操作系统的软件支持</w:t>
      </w:r>
      <w:r>
        <w:rPr>
          <w:rFonts w:hint="eastAsia"/>
        </w:rPr>
        <w:t>,</w:t>
      </w:r>
      <w:r>
        <w:rPr>
          <w:rFonts w:hint="eastAsia"/>
        </w:rPr>
        <w:t>它需要与嵌入式软件一起绑定运行</w:t>
      </w:r>
      <w:r>
        <w:rPr>
          <w:rFonts w:hint="eastAsia"/>
        </w:rPr>
        <w:t>,</w:t>
      </w:r>
      <w:r>
        <w:rPr>
          <w:rFonts w:hint="eastAsia"/>
        </w:rPr>
        <w:t>即需要在系统的编译阶段将调试桩功能加入进去</w:t>
      </w:r>
      <w:r>
        <w:rPr>
          <w:rFonts w:hint="eastAsia"/>
        </w:rPr>
        <w:t>,</w:t>
      </w:r>
      <w:r>
        <w:rPr>
          <w:rFonts w:hint="eastAsia"/>
        </w:rPr>
        <w:t>这种调试方式是一种侵入式的调试</w:t>
      </w:r>
      <w:r>
        <w:rPr>
          <w:rFonts w:hint="eastAsia"/>
        </w:rPr>
        <w:t>,</w:t>
      </w:r>
      <w:r>
        <w:rPr>
          <w:rFonts w:hint="eastAsia"/>
        </w:rPr>
        <w:t>一般用来调试嵌入式底层的一些软件</w:t>
      </w:r>
      <w:r>
        <w:rPr>
          <w:rFonts w:hint="eastAsia"/>
        </w:rPr>
        <w:t>,</w:t>
      </w:r>
      <w:r>
        <w:rPr>
          <w:rFonts w:hint="eastAsia"/>
        </w:rPr>
        <w:t>如板级支持包、硬件抽象层等</w:t>
      </w:r>
      <w:r>
        <w:rPr>
          <w:rFonts w:hint="eastAsia"/>
        </w:rPr>
        <w:t>;</w:t>
      </w:r>
      <w:r>
        <w:rPr>
          <w:rFonts w:hint="eastAsia"/>
        </w:rPr>
        <w:t>调试代理则需要嵌入式类</w:t>
      </w:r>
      <w:r>
        <w:rPr>
          <w:rFonts w:hint="eastAsia"/>
        </w:rPr>
        <w:t>Unix</w:t>
      </w:r>
      <w:r>
        <w:rPr>
          <w:rFonts w:hint="eastAsia"/>
        </w:rPr>
        <w:t>系统的软件调试接口的支持</w:t>
      </w:r>
      <w:r>
        <w:rPr>
          <w:rFonts w:hint="eastAsia"/>
        </w:rPr>
        <w:t>,</w:t>
      </w:r>
      <w:r>
        <w:rPr>
          <w:rFonts w:hint="eastAsia"/>
        </w:rPr>
        <w:t>它的运行机制与本地机的调试器运行类似</w:t>
      </w:r>
      <w:r>
        <w:rPr>
          <w:rFonts w:hint="eastAsia"/>
        </w:rPr>
        <w:t>,</w:t>
      </w:r>
      <w:r>
        <w:rPr>
          <w:rFonts w:hint="eastAsia"/>
        </w:rPr>
        <w:t>通过系统接口达到对目标程序的控制</w:t>
      </w:r>
      <w:r>
        <w:rPr>
          <w:rFonts w:hint="eastAsia"/>
        </w:rPr>
        <w:t>,</w:t>
      </w:r>
      <w:r>
        <w:rPr>
          <w:rFonts w:hint="eastAsia"/>
        </w:rPr>
        <w:t>是一种非侵入式的调试方式。使用调试代理时</w:t>
      </w:r>
      <w:r>
        <w:rPr>
          <w:rFonts w:hint="eastAsia"/>
        </w:rPr>
        <w:t>,</w:t>
      </w:r>
      <w:r>
        <w:rPr>
          <w:rFonts w:hint="eastAsia"/>
        </w:rPr>
        <w:t>嵌入式目标板首先运行类</w:t>
      </w:r>
      <w:r>
        <w:rPr>
          <w:rFonts w:hint="eastAsia"/>
        </w:rPr>
        <w:t>Unix</w:t>
      </w:r>
      <w:r>
        <w:rPr>
          <w:rFonts w:hint="eastAsia"/>
        </w:rPr>
        <w:t>操作系统</w:t>
      </w:r>
      <w:r>
        <w:rPr>
          <w:rFonts w:hint="eastAsia"/>
        </w:rPr>
        <w:t>,</w:t>
      </w:r>
      <w:r>
        <w:rPr>
          <w:rFonts w:hint="eastAsia"/>
        </w:rPr>
        <w:t>然后运行调试代理和被调试的应用程序</w:t>
      </w:r>
      <w:r>
        <w:rPr>
          <w:rFonts w:hint="eastAsia"/>
        </w:rPr>
        <w:t>,</w:t>
      </w:r>
      <w:r>
        <w:rPr>
          <w:rFonts w:hint="eastAsia"/>
        </w:rPr>
        <w:t>用户可以通过调试代理来调试嵌入式应用程序。</w:t>
      </w:r>
    </w:p>
    <w:p w14:paraId="2DFE0287" w14:textId="41A1226F" w:rsidR="004A0750" w:rsidRDefault="006B55EA" w:rsidP="0036075E">
      <w:pPr>
        <w:ind w:firstLine="420"/>
      </w:pPr>
      <w:ins w:id="26" w:author="li ge" w:date="2016-08-29T17:14:00Z">
        <w:r>
          <w:rPr>
            <w:rFonts w:hint="eastAsia"/>
          </w:rPr>
          <w:t>为了</w:t>
        </w:r>
        <w:r>
          <w:t>实现远程调试，</w:t>
        </w:r>
        <w:r>
          <w:rPr>
            <w:rFonts w:hint="eastAsia"/>
          </w:rPr>
          <w:t>GDB</w:t>
        </w:r>
        <w:r>
          <w:t>针对</w:t>
        </w:r>
        <w:r>
          <w:rPr>
            <w:rFonts w:hint="eastAsia"/>
          </w:rPr>
          <w:t>不同的</w:t>
        </w:r>
        <w:r>
          <w:t>平台和操作系统提供了</w:t>
        </w:r>
        <w:r>
          <w:t>GDB</w:t>
        </w:r>
        <w:r>
          <w:rPr>
            <w:rFonts w:hint="eastAsia"/>
          </w:rPr>
          <w:t>Server</w:t>
        </w:r>
        <w:r>
          <w:t>和</w:t>
        </w:r>
      </w:ins>
      <w:ins w:id="27" w:author="li ge" w:date="2016-08-29T17:15:00Z">
        <w:r>
          <w:t xml:space="preserve">GDB </w:t>
        </w:r>
        <w:r>
          <w:rPr>
            <w:rFonts w:hint="eastAsia"/>
          </w:rPr>
          <w:t>Stub</w:t>
        </w:r>
        <w:r>
          <w:t>。</w:t>
        </w:r>
        <w:r>
          <w:rPr>
            <w:rFonts w:hint="eastAsia"/>
          </w:rPr>
          <w:t>将</w:t>
        </w:r>
        <w:r>
          <w:t>编译好的</w:t>
        </w:r>
        <w:r>
          <w:t>GDBServer</w:t>
        </w:r>
        <w:r>
          <w:t>下载到目标机上</w:t>
        </w:r>
        <w:r>
          <w:rPr>
            <w:rFonts w:hint="eastAsia"/>
          </w:rPr>
          <w:t>后进行</w:t>
        </w:r>
        <w:r>
          <w:t>调试，</w:t>
        </w:r>
        <w:r>
          <w:rPr>
            <w:rFonts w:hint="eastAsia"/>
          </w:rPr>
          <w:t>或者</w:t>
        </w:r>
        <w:r>
          <w:t>将</w:t>
        </w:r>
      </w:ins>
      <w:ins w:id="28" w:author="li ge" w:date="2016-08-29T17:16:00Z">
        <w:r>
          <w:t>GDBStub</w:t>
        </w:r>
        <w:r>
          <w:t>与应用程序一起编译成可执行文件完成调试功能。</w:t>
        </w:r>
      </w:ins>
    </w:p>
    <w:p w14:paraId="2AA3CF58" w14:textId="14E85A93" w:rsidR="0036075E" w:rsidRDefault="00BC6736" w:rsidP="00BC6736">
      <w:pPr>
        <w:pStyle w:val="af7"/>
        <w:numPr>
          <w:ilvl w:val="0"/>
          <w:numId w:val="5"/>
        </w:numPr>
        <w:ind w:firstLineChars="0"/>
      </w:pPr>
      <w:r>
        <w:t>模拟器调试</w:t>
      </w:r>
    </w:p>
    <w:p w14:paraId="3C5FE103" w14:textId="09E4E02E" w:rsidR="00F9113E" w:rsidRDefault="00BC6736" w:rsidP="00666EA7">
      <w:pPr>
        <w:ind w:firstLine="420"/>
      </w:pPr>
      <w:r>
        <w:rPr>
          <w:rFonts w:hint="eastAsia"/>
        </w:rPr>
        <w:t>通常使用的</w:t>
      </w:r>
      <w:r>
        <w:t>Simulator</w:t>
      </w:r>
      <w:r>
        <w:rPr>
          <w:rFonts w:hint="eastAsia"/>
        </w:rPr>
        <w:t>是指令级的模拟器</w:t>
      </w:r>
      <w:r>
        <w:rPr>
          <w:rFonts w:hint="eastAsia"/>
        </w:rPr>
        <w:t>,</w:t>
      </w:r>
      <w:r>
        <w:rPr>
          <w:rFonts w:hint="eastAsia"/>
        </w:rPr>
        <w:t>它相当于在宿主机上虚拟了一台目标机。该目标机可以是和宿主机的</w:t>
      </w:r>
      <w:r w:rsidR="00AC04A2">
        <w:rPr>
          <w:rFonts w:hint="eastAsia"/>
        </w:rPr>
        <w:t>CPU</w:t>
      </w:r>
      <w:r>
        <w:rPr>
          <w:rFonts w:hint="eastAsia"/>
        </w:rPr>
        <w:t>不同的类型。利用指令集模拟器进行的交叉调试是一种完全软</w:t>
      </w:r>
      <w:r>
        <w:rPr>
          <w:rFonts w:hint="eastAsia"/>
        </w:rPr>
        <w:lastRenderedPageBreak/>
        <w:t>件模拟的调试方法</w:t>
      </w:r>
      <w:r>
        <w:rPr>
          <w:rFonts w:hint="eastAsia"/>
        </w:rPr>
        <w:t>,</w:t>
      </w:r>
      <w:r>
        <w:rPr>
          <w:rFonts w:hint="eastAsia"/>
        </w:rPr>
        <w:t>根本不需要目标板的支持</w:t>
      </w:r>
      <w:r>
        <w:rPr>
          <w:rFonts w:hint="eastAsia"/>
        </w:rPr>
        <w:t>,</w:t>
      </w:r>
      <w:r>
        <w:rPr>
          <w:rFonts w:hint="eastAsia"/>
        </w:rPr>
        <w:t>就连</w:t>
      </w:r>
      <w:r>
        <w:rPr>
          <w:rFonts w:hint="eastAsia"/>
        </w:rPr>
        <w:t>I/O</w:t>
      </w:r>
      <w:r>
        <w:rPr>
          <w:rFonts w:hint="eastAsia"/>
        </w:rPr>
        <w:t>等设备也都是软件模拟的。通过基于</w:t>
      </w:r>
      <w:r>
        <w:rPr>
          <w:rFonts w:hint="eastAsia"/>
        </w:rPr>
        <w:t>RSP</w:t>
      </w:r>
      <w:r>
        <w:rPr>
          <w:rFonts w:hint="eastAsia"/>
        </w:rPr>
        <w:t>实现的软件调试接口与宿主机</w:t>
      </w:r>
      <w:r>
        <w:rPr>
          <w:rFonts w:hint="eastAsia"/>
        </w:rPr>
        <w:t>GDB</w:t>
      </w:r>
      <w:r>
        <w:rPr>
          <w:rFonts w:hint="eastAsia"/>
        </w:rPr>
        <w:t>进行调试会话</w:t>
      </w:r>
      <w:r>
        <w:rPr>
          <w:rFonts w:hint="eastAsia"/>
        </w:rPr>
        <w:t>,</w:t>
      </w:r>
      <w:r>
        <w:rPr>
          <w:rFonts w:hint="eastAsia"/>
        </w:rPr>
        <w:t>实现调试。使用模拟器调</w:t>
      </w:r>
      <w:r w:rsidR="00487450">
        <w:rPr>
          <w:rFonts w:hint="eastAsia"/>
        </w:rPr>
        <w:t>试的优点</w:t>
      </w:r>
      <w:r>
        <w:rPr>
          <w:rFonts w:hint="eastAsia"/>
        </w:rPr>
        <w:t>在于</w:t>
      </w:r>
      <w:r>
        <w:rPr>
          <w:rFonts w:hint="eastAsia"/>
        </w:rPr>
        <w:t>,</w:t>
      </w:r>
      <w:r>
        <w:rPr>
          <w:rFonts w:hint="eastAsia"/>
        </w:rPr>
        <w:t>这种调试是一种纯软件的模拟调试</w:t>
      </w:r>
      <w:r>
        <w:rPr>
          <w:rFonts w:hint="eastAsia"/>
        </w:rPr>
        <w:t>,</w:t>
      </w:r>
      <w:r>
        <w:rPr>
          <w:rFonts w:hint="eastAsia"/>
        </w:rPr>
        <w:t>其可扩展性非常好</w:t>
      </w:r>
      <w:r>
        <w:rPr>
          <w:rFonts w:hint="eastAsia"/>
        </w:rPr>
        <w:t>,</w:t>
      </w:r>
      <w:r>
        <w:rPr>
          <w:rFonts w:hint="eastAsia"/>
        </w:rPr>
        <w:t>常常可以根据需求很快的变动</w:t>
      </w:r>
      <w:r>
        <w:rPr>
          <w:rFonts w:hint="eastAsia"/>
        </w:rPr>
        <w:t>,</w:t>
      </w:r>
      <w:r>
        <w:rPr>
          <w:rFonts w:hint="eastAsia"/>
        </w:rPr>
        <w:t>这在嵌入式软件开发的起步阶段是非常有实用价值的</w:t>
      </w:r>
      <w:r>
        <w:rPr>
          <w:rFonts w:hint="eastAsia"/>
        </w:rPr>
        <w:t>,</w:t>
      </w:r>
      <w:r w:rsidR="00344C85">
        <w:rPr>
          <w:rFonts w:hint="eastAsia"/>
        </w:rPr>
        <w:t>可以大大降低研发成本</w:t>
      </w:r>
      <w:r>
        <w:rPr>
          <w:rFonts w:hint="eastAsia"/>
        </w:rPr>
        <w:t>。</w:t>
      </w:r>
    </w:p>
    <w:p w14:paraId="2C78ED2C" w14:textId="38AB6A0A" w:rsidR="00344C85" w:rsidRDefault="00344C85" w:rsidP="00666EA7">
      <w:pPr>
        <w:ind w:firstLine="420"/>
      </w:pPr>
      <w:ins w:id="29" w:author="li ge" w:date="2016-08-29T18:37:00Z">
        <w:r>
          <w:rPr>
            <w:rFonts w:hint="eastAsia"/>
          </w:rPr>
          <w:t>在</w:t>
        </w:r>
        <w:r>
          <w:t>学术研究中，</w:t>
        </w:r>
        <w:r>
          <w:rPr>
            <w:rFonts w:hint="eastAsia"/>
          </w:rPr>
          <w:t>有一些</w:t>
        </w:r>
        <w:r>
          <w:t>针对不同平台模拟器调试的研究成果。北京航空航天大学</w:t>
        </w:r>
        <w:r>
          <w:rPr>
            <w:rFonts w:hint="eastAsia"/>
          </w:rPr>
          <w:t>研究</w:t>
        </w:r>
        <w:r>
          <w:t>了</w:t>
        </w:r>
        <w:r>
          <w:rPr>
            <w:rFonts w:hint="eastAsia"/>
          </w:rPr>
          <w:t>了</w:t>
        </w:r>
        <w:r>
          <w:t>ARM</w:t>
        </w:r>
        <w:r>
          <w:t>体系结构下的模拟器设计以及</w:t>
        </w:r>
      </w:ins>
      <w:ins w:id="30" w:author="li ge" w:date="2016-08-29T18:38:00Z">
        <w:r>
          <w:t>调试模块的实现</w:t>
        </w:r>
      </w:ins>
      <w:ins w:id="31" w:author="li ge" w:date="2016-08-29T18:52:00Z">
        <w:r w:rsidR="009B047D">
          <w:t>[23]</w:t>
        </w:r>
      </w:ins>
      <w:ins w:id="32" w:author="li ge" w:date="2016-08-29T18:50:00Z">
        <w:r w:rsidR="008F5F5C">
          <w:t>；</w:t>
        </w:r>
      </w:ins>
      <w:ins w:id="33" w:author="li ge" w:date="2016-08-29T18:52:00Z">
        <w:r w:rsidR="009B047D">
          <w:t>在</w:t>
        </w:r>
        <w:r w:rsidR="009B047D">
          <w:t>SPARC</w:t>
        </w:r>
        <w:r w:rsidR="009B047D">
          <w:t>平台上，</w:t>
        </w:r>
        <w:r w:rsidR="009B047D">
          <w:rPr>
            <w:rFonts w:hint="eastAsia"/>
          </w:rPr>
          <w:t>也有</w:t>
        </w:r>
        <w:r w:rsidR="009B047D">
          <w:t>对模拟器</w:t>
        </w:r>
      </w:ins>
      <w:ins w:id="34" w:author="li ge" w:date="2016-08-29T18:53:00Z">
        <w:r w:rsidR="009B047D">
          <w:t>调试的研究，</w:t>
        </w:r>
        <w:r w:rsidR="009B047D">
          <w:rPr>
            <w:rFonts w:hint="eastAsia"/>
          </w:rPr>
          <w:t>但</w:t>
        </w:r>
        <w:r w:rsidR="009B047D">
          <w:t>还仅限于单核调试方面</w:t>
        </w:r>
        <w:r w:rsidR="009B047D">
          <w:t>[6]</w:t>
        </w:r>
      </w:ins>
      <w:r w:rsidR="00A610B2">
        <w:t>。</w:t>
      </w:r>
    </w:p>
    <w:p w14:paraId="219CFDC7" w14:textId="6F7DF4DE" w:rsidR="0036075E" w:rsidRDefault="00F9113E" w:rsidP="00F9113E">
      <w:pPr>
        <w:pStyle w:val="3"/>
        <w:numPr>
          <w:ilvl w:val="2"/>
          <w:numId w:val="4"/>
        </w:numPr>
      </w:pPr>
      <w:bookmarkStart w:id="35" w:name="_Toc460794615"/>
      <w:commentRangeStart w:id="36"/>
      <w:r>
        <w:rPr>
          <w:rFonts w:hint="eastAsia"/>
        </w:rPr>
        <w:t>常用</w:t>
      </w:r>
      <w:r>
        <w:t>技术对比</w:t>
      </w:r>
      <w:commentRangeEnd w:id="36"/>
      <w:r w:rsidR="0033523C">
        <w:rPr>
          <w:rStyle w:val="a7"/>
          <w:b w:val="0"/>
          <w:bCs w:val="0"/>
        </w:rPr>
        <w:commentReference w:id="36"/>
      </w:r>
      <w:bookmarkEnd w:id="35"/>
    </w:p>
    <w:p w14:paraId="2C177F09" w14:textId="6A642CA4" w:rsidR="001E5C8D" w:rsidRDefault="005B1C56" w:rsidP="001E5C8D">
      <w:pPr>
        <w:ind w:firstLine="420"/>
      </w:pPr>
      <w:r>
        <w:t>ICE</w:t>
      </w:r>
      <w:r>
        <w:rPr>
          <w:rFonts w:hint="eastAsia"/>
        </w:rPr>
        <w:t>有非常多的调试手段</w:t>
      </w:r>
      <w:r>
        <w:rPr>
          <w:rFonts w:hint="eastAsia"/>
        </w:rPr>
        <w:t>,</w:t>
      </w:r>
      <w:r>
        <w:rPr>
          <w:rFonts w:hint="eastAsia"/>
        </w:rPr>
        <w:t>其中实时跟踪是</w:t>
      </w:r>
      <w:r>
        <w:rPr>
          <w:rFonts w:hint="eastAsia"/>
        </w:rPr>
        <w:t>ICE</w:t>
      </w:r>
      <w:r>
        <w:rPr>
          <w:rFonts w:hint="eastAsia"/>
        </w:rPr>
        <w:t>提供的最有特色的调试手段</w:t>
      </w:r>
      <w:r>
        <w:rPr>
          <w:rFonts w:hint="eastAsia"/>
        </w:rPr>
        <w:t>,</w:t>
      </w:r>
      <w:r>
        <w:rPr>
          <w:rFonts w:hint="eastAsia"/>
        </w:rPr>
        <w:t>它可以获取处理器的运行情况但又不会占用系统运行的时钟周期</w:t>
      </w:r>
      <w:r>
        <w:rPr>
          <w:rFonts w:hint="eastAsia"/>
        </w:rPr>
        <w:t>,</w:t>
      </w:r>
      <w:r>
        <w:rPr>
          <w:rFonts w:hint="eastAsia"/>
        </w:rPr>
        <w:t>是典型的非侵入</w:t>
      </w:r>
      <w:r>
        <w:rPr>
          <w:rFonts w:hint="eastAsia"/>
        </w:rPr>
        <w:t>(nonintrusive)</w:t>
      </w:r>
      <w:r w:rsidR="001E5C8D">
        <w:rPr>
          <w:rFonts w:hint="eastAsia"/>
        </w:rPr>
        <w:t>调试</w:t>
      </w:r>
      <w:r w:rsidR="001E5C8D">
        <w:t>。</w:t>
      </w:r>
      <w:r w:rsidR="001E5C8D">
        <w:rPr>
          <w:rFonts w:hint="eastAsia"/>
        </w:rPr>
        <w:t>但</w:t>
      </w:r>
      <w:r w:rsidR="001E5C8D">
        <w:rPr>
          <w:rFonts w:hint="eastAsia"/>
        </w:rPr>
        <w:t>ICE</w:t>
      </w:r>
      <w:r w:rsidR="001E5C8D">
        <w:rPr>
          <w:rFonts w:hint="eastAsia"/>
        </w:rPr>
        <w:t>也有一些缺点</w:t>
      </w:r>
      <w:r w:rsidR="001E5C8D">
        <w:rPr>
          <w:rFonts w:hint="eastAsia"/>
        </w:rPr>
        <w:t>:</w:t>
      </w:r>
      <w:r w:rsidR="001E5C8D">
        <w:rPr>
          <w:rFonts w:hint="eastAsia"/>
        </w:rPr>
        <w:t>过高的调试成本</w:t>
      </w:r>
      <w:r w:rsidR="001E5C8D">
        <w:rPr>
          <w:rFonts w:hint="eastAsia"/>
        </w:rPr>
        <w:t>;</w:t>
      </w:r>
      <w:r w:rsidR="001E5C8D">
        <w:rPr>
          <w:rFonts w:hint="eastAsia"/>
        </w:rPr>
        <w:t>较差的可扩展性</w:t>
      </w:r>
      <w:r w:rsidR="001E5C8D">
        <w:rPr>
          <w:rFonts w:hint="eastAsia"/>
        </w:rPr>
        <w:t>;</w:t>
      </w:r>
      <w:r w:rsidR="001E5C8D">
        <w:rPr>
          <w:rFonts w:hint="eastAsia"/>
        </w:rPr>
        <w:t>适用不够广泛。</w:t>
      </w:r>
      <w:del w:id="37" w:author="li ge" w:date="2016-08-29T20:37:00Z">
        <w:r w:rsidR="001E5C8D" w:rsidDel="00116C99">
          <w:rPr>
            <w:rFonts w:hint="eastAsia"/>
          </w:rPr>
          <w:delText>一些功能较为强大的</w:delText>
        </w:r>
        <w:r w:rsidR="001E5C8D" w:rsidDel="00116C99">
          <w:rPr>
            <w:rFonts w:hint="eastAsia"/>
          </w:rPr>
          <w:delText>ICE,</w:delText>
        </w:r>
        <w:r w:rsidR="001E5C8D" w:rsidDel="00116C99">
          <w:rPr>
            <w:rFonts w:hint="eastAsia"/>
          </w:rPr>
          <w:delText>其价格要上万美金</w:delText>
        </w:r>
        <w:r w:rsidR="001E5C8D" w:rsidDel="00116C99">
          <w:rPr>
            <w:rFonts w:hint="eastAsia"/>
          </w:rPr>
          <w:delText>,</w:delText>
        </w:r>
        <w:r w:rsidR="001E5C8D" w:rsidDel="00116C99">
          <w:rPr>
            <w:rFonts w:hint="eastAsia"/>
          </w:rPr>
          <w:delText>普通的</w:delText>
        </w:r>
        <w:r w:rsidR="001E5C8D" w:rsidDel="00116C99">
          <w:rPr>
            <w:rFonts w:hint="eastAsia"/>
          </w:rPr>
          <w:delText>ICE</w:delText>
        </w:r>
        <w:r w:rsidR="001E5C8D" w:rsidDel="00116C99">
          <w:rPr>
            <w:rFonts w:hint="eastAsia"/>
          </w:rPr>
          <w:delText>也要几千美金</w:delText>
        </w:r>
        <w:r w:rsidR="001E5C8D" w:rsidDel="00116C99">
          <w:rPr>
            <w:rFonts w:hint="eastAsia"/>
          </w:rPr>
          <w:delText>,</w:delText>
        </w:r>
        <w:r w:rsidR="001E5C8D" w:rsidDel="00116C99">
          <w:rPr>
            <w:rFonts w:hint="eastAsia"/>
          </w:rPr>
          <w:delText>对于团队开发</w:delText>
        </w:r>
        <w:r w:rsidR="001E5C8D" w:rsidDel="00116C99">
          <w:rPr>
            <w:rFonts w:hint="eastAsia"/>
          </w:rPr>
          <w:delText>,</w:delText>
        </w:r>
        <w:r w:rsidR="001E5C8D" w:rsidDel="00116C99">
          <w:rPr>
            <w:rFonts w:hint="eastAsia"/>
          </w:rPr>
          <w:delText>很少有企业能够支撑这种研发成本</w:delText>
        </w:r>
        <w:r w:rsidR="001E5C8D" w:rsidDel="00116C99">
          <w:rPr>
            <w:rFonts w:hint="eastAsia"/>
          </w:rPr>
          <w:delText>;ICE</w:delText>
        </w:r>
        <w:r w:rsidR="001E5C8D" w:rsidDel="00116C99">
          <w:rPr>
            <w:rFonts w:hint="eastAsia"/>
          </w:rPr>
          <w:delText>是为特定的处理器定制的</w:delText>
        </w:r>
        <w:r w:rsidR="001E5C8D" w:rsidDel="00116C99">
          <w:rPr>
            <w:rFonts w:hint="eastAsia"/>
          </w:rPr>
          <w:delText>,</w:delText>
        </w:r>
        <w:r w:rsidR="001E5C8D" w:rsidDel="00116C99">
          <w:rPr>
            <w:rFonts w:hint="eastAsia"/>
          </w:rPr>
          <w:delText>一旦该处理器有所升级</w:delText>
        </w:r>
        <w:r w:rsidR="001E5C8D" w:rsidDel="00116C99">
          <w:rPr>
            <w:rFonts w:hint="eastAsia"/>
          </w:rPr>
          <w:delText>,</w:delText>
        </w:r>
        <w:r w:rsidR="001E5C8D" w:rsidDel="00116C99">
          <w:rPr>
            <w:rFonts w:hint="eastAsia"/>
          </w:rPr>
          <w:delText>那么</w:delText>
        </w:r>
        <w:r w:rsidR="001E5C8D" w:rsidDel="00116C99">
          <w:rPr>
            <w:rFonts w:hint="eastAsia"/>
          </w:rPr>
          <w:delText>ICE</w:delText>
        </w:r>
        <w:r w:rsidR="001E5C8D" w:rsidDel="00116C99">
          <w:rPr>
            <w:rFonts w:hint="eastAsia"/>
          </w:rPr>
          <w:delText>本身会很难跟进</w:delText>
        </w:r>
        <w:r w:rsidR="001E5C8D" w:rsidDel="00116C99">
          <w:rPr>
            <w:rFonts w:hint="eastAsia"/>
          </w:rPr>
          <w:delText>,</w:delText>
        </w:r>
        <w:r w:rsidR="001E5C8D" w:rsidDel="00116C99">
          <w:rPr>
            <w:rFonts w:hint="eastAsia"/>
          </w:rPr>
          <w:delText>而且</w:delText>
        </w:r>
        <w:r w:rsidR="001E5C8D" w:rsidDel="00116C99">
          <w:rPr>
            <w:rFonts w:hint="eastAsia"/>
          </w:rPr>
          <w:delText>,</w:delText>
        </w:r>
        <w:r w:rsidR="001E5C8D" w:rsidDel="00116C99">
          <w:rPr>
            <w:rFonts w:hint="eastAsia"/>
          </w:rPr>
          <w:delText>当开发团队使用的处理器升级换代时</w:delText>
        </w:r>
        <w:r w:rsidR="001E5C8D" w:rsidDel="00116C99">
          <w:rPr>
            <w:rFonts w:hint="eastAsia"/>
          </w:rPr>
          <w:delText>,</w:delText>
        </w:r>
        <w:r w:rsidR="001E5C8D" w:rsidDel="00116C99">
          <w:rPr>
            <w:rFonts w:hint="eastAsia"/>
          </w:rPr>
          <w:delText>那么整套</w:delText>
        </w:r>
        <w:r w:rsidR="001E5C8D" w:rsidDel="00116C99">
          <w:rPr>
            <w:rFonts w:hint="eastAsia"/>
          </w:rPr>
          <w:delText>ICE</w:delText>
        </w:r>
        <w:r w:rsidR="001E5C8D" w:rsidDel="00116C99">
          <w:rPr>
            <w:rFonts w:hint="eastAsia"/>
          </w:rPr>
          <w:delText>将不能再使用了。正因为上述种种限制</w:delText>
        </w:r>
        <w:r w:rsidR="001E5C8D" w:rsidDel="00116C99">
          <w:rPr>
            <w:rFonts w:hint="eastAsia"/>
          </w:rPr>
          <w:delText>,</w:delText>
        </w:r>
        <w:r w:rsidR="001E5C8D" w:rsidDel="00116C99">
          <w:rPr>
            <w:rFonts w:hint="eastAsia"/>
          </w:rPr>
          <w:delText>在嵌入式业界</w:delText>
        </w:r>
        <w:r w:rsidR="001E5C8D" w:rsidDel="00116C99">
          <w:rPr>
            <w:rFonts w:hint="eastAsia"/>
          </w:rPr>
          <w:delText>,ICE</w:delText>
        </w:r>
        <w:r w:rsidR="001E5C8D" w:rsidDel="00116C99">
          <w:rPr>
            <w:rFonts w:hint="eastAsia"/>
          </w:rPr>
          <w:delText>并没有大规模的使用。</w:delText>
        </w:r>
      </w:del>
    </w:p>
    <w:p w14:paraId="62F4C270" w14:textId="3C85E8AA" w:rsidR="00666EA7" w:rsidRDefault="001E5C8D" w:rsidP="00666EA7">
      <w:pPr>
        <w:ind w:firstLine="420"/>
      </w:pPr>
      <w:r>
        <w:t>OCD</w:t>
      </w:r>
      <w:r>
        <w:t>的功能</w:t>
      </w:r>
      <w:r>
        <w:rPr>
          <w:rFonts w:hint="eastAsia"/>
        </w:rPr>
        <w:t>单元在</w:t>
      </w:r>
      <w:r>
        <w:rPr>
          <w:rFonts w:hint="eastAsia"/>
        </w:rPr>
        <w:t>CPU</w:t>
      </w:r>
      <w:r>
        <w:rPr>
          <w:rFonts w:hint="eastAsia"/>
        </w:rPr>
        <w:t>内部</w:t>
      </w:r>
      <w:r>
        <w:rPr>
          <w:rFonts w:hint="eastAsia"/>
        </w:rPr>
        <w:t>,</w:t>
      </w:r>
      <w:r>
        <w:rPr>
          <w:rFonts w:hint="eastAsia"/>
        </w:rPr>
        <w:t>流片时会预留出芯片的访问管脚</w:t>
      </w:r>
      <w:ins w:id="38" w:author="li ge" w:date="2016-08-29T20:39:00Z">
        <w:r w:rsidR="00116C99">
          <w:t>，</w:t>
        </w:r>
        <w:r w:rsidR="00116C99">
          <w:rPr>
            <w:rFonts w:hint="eastAsia"/>
          </w:rPr>
          <w:t>由于</w:t>
        </w:r>
      </w:ins>
      <w:del w:id="39" w:author="li ge" w:date="2016-08-29T20:38:00Z">
        <w:r w:rsidDel="00116C99">
          <w:rPr>
            <w:rFonts w:hint="eastAsia"/>
          </w:rPr>
          <w:delText>,</w:delText>
        </w:r>
        <w:r w:rsidDel="00116C99">
          <w:rPr>
            <w:rFonts w:hint="eastAsia"/>
          </w:rPr>
          <w:delText>显然这种用于研发阶段的管脚越少越好</w:delText>
        </w:r>
        <w:r w:rsidDel="00116C99">
          <w:rPr>
            <w:rFonts w:hint="eastAsia"/>
          </w:rPr>
          <w:delText>,</w:delText>
        </w:r>
        <w:r w:rsidDel="00116C99">
          <w:rPr>
            <w:rFonts w:hint="eastAsia"/>
          </w:rPr>
          <w:delText>所以一般厂商在设计、制造芯片的调试模块时</w:delText>
        </w:r>
        <w:r w:rsidDel="00116C99">
          <w:rPr>
            <w:rFonts w:hint="eastAsia"/>
          </w:rPr>
          <w:delText>,</w:delText>
        </w:r>
        <w:r w:rsidDel="00116C99">
          <w:rPr>
            <w:rFonts w:hint="eastAsia"/>
          </w:rPr>
          <w:delText>会使用</w:delText>
        </w:r>
        <w:r w:rsidDel="00116C99">
          <w:rPr>
            <w:rFonts w:hint="eastAsia"/>
          </w:rPr>
          <w:delText>JTAG(Joint Test Action Group)</w:delText>
        </w:r>
        <w:r w:rsidDel="00116C99">
          <w:rPr>
            <w:rFonts w:hint="eastAsia"/>
          </w:rPr>
          <w:delText>标准</w:delText>
        </w:r>
        <w:r w:rsidR="00800935" w:rsidDel="00116C99">
          <w:delText>[13</w:delText>
        </w:r>
        <w:r w:rsidR="00DC4A1E" w:rsidDel="00116C99">
          <w:delText>]</w:delText>
        </w:r>
        <w:r w:rsidDel="00116C99">
          <w:rPr>
            <w:rFonts w:hint="eastAsia"/>
          </w:rPr>
          <w:delText>来进行访问</w:delText>
        </w:r>
        <w:r w:rsidDel="00116C99">
          <w:rPr>
            <w:rFonts w:hint="eastAsia"/>
          </w:rPr>
          <w:delText>,</w:delText>
        </w:r>
        <w:r w:rsidDel="00116C99">
          <w:rPr>
            <w:rFonts w:hint="eastAsia"/>
          </w:rPr>
          <w:delText>尽量在做到保证通用性的基础之上使用最少的硬件资源</w:delText>
        </w:r>
        <w:r w:rsidR="00666EA7" w:rsidDel="00116C99">
          <w:delText>。</w:delText>
        </w:r>
        <w:r w:rsidDel="00116C99">
          <w:rPr>
            <w:rFonts w:hint="eastAsia"/>
          </w:rPr>
          <w:delText>OCD</w:delText>
        </w:r>
        <w:r w:rsidDel="00116C99">
          <w:rPr>
            <w:rFonts w:hint="eastAsia"/>
          </w:rPr>
          <w:delText>技术的体系结构非常多</w:delText>
        </w:r>
        <w:r w:rsidDel="00116C99">
          <w:rPr>
            <w:rFonts w:hint="eastAsia"/>
          </w:rPr>
          <w:delText>,</w:delText>
        </w:r>
        <w:r w:rsidDel="00116C99">
          <w:rPr>
            <w:rFonts w:hint="eastAsia"/>
          </w:rPr>
          <w:delText>包括</w:delText>
        </w:r>
        <w:r w:rsidDel="00116C99">
          <w:rPr>
            <w:rFonts w:hint="eastAsia"/>
          </w:rPr>
          <w:delText>PowePC</w:delText>
        </w:r>
        <w:r w:rsidDel="00116C99">
          <w:rPr>
            <w:rFonts w:hint="eastAsia"/>
          </w:rPr>
          <w:delText>、</w:delText>
        </w:r>
        <w:r w:rsidDel="00116C99">
          <w:rPr>
            <w:rFonts w:hint="eastAsia"/>
          </w:rPr>
          <w:delText>MIPS</w:delText>
        </w:r>
        <w:r w:rsidDel="00116C99">
          <w:rPr>
            <w:rFonts w:hint="eastAsia"/>
          </w:rPr>
          <w:delText>、</w:delText>
        </w:r>
        <w:r w:rsidDel="00116C99">
          <w:rPr>
            <w:rFonts w:hint="eastAsia"/>
          </w:rPr>
          <w:delText>ARM</w:delText>
        </w:r>
        <w:r w:rsidDel="00116C99">
          <w:rPr>
            <w:rFonts w:hint="eastAsia"/>
          </w:rPr>
          <w:delText>、</w:delText>
        </w:r>
        <w:r w:rsidDel="00116C99">
          <w:rPr>
            <w:rFonts w:hint="eastAsia"/>
          </w:rPr>
          <w:delText>x86</w:delText>
        </w:r>
        <w:r w:rsidDel="00116C99">
          <w:rPr>
            <w:rFonts w:hint="eastAsia"/>
          </w:rPr>
          <w:delText>等</w:delText>
        </w:r>
        <w:r w:rsidDel="00116C99">
          <w:rPr>
            <w:rFonts w:hint="eastAsia"/>
          </w:rPr>
          <w:delText>,</w:delText>
        </w:r>
        <w:r w:rsidDel="00116C99">
          <w:rPr>
            <w:rFonts w:hint="eastAsia"/>
          </w:rPr>
          <w:delText>这中间绝大部分体系结构的调试访问标准都是</w:delText>
        </w:r>
        <w:r w:rsidDel="00116C99">
          <w:delText>JTAG</w:delText>
        </w:r>
        <w:r w:rsidDel="00116C99">
          <w:delText>。</w:delText>
        </w:r>
      </w:del>
      <w:r w:rsidR="00666EA7">
        <w:rPr>
          <w:rFonts w:hint="eastAsia"/>
        </w:rPr>
        <w:t>JTAG</w:t>
      </w:r>
      <w:r w:rsidR="00666EA7">
        <w:rPr>
          <w:rFonts w:hint="eastAsia"/>
        </w:rPr>
        <w:t>占用了非常少的硬件资源</w:t>
      </w:r>
      <w:ins w:id="40" w:author="li ge" w:date="2016-08-29T20:39:00Z">
        <w:r w:rsidR="00116C99">
          <w:t>，</w:t>
        </w:r>
        <w:r w:rsidR="00116C99">
          <w:rPr>
            <w:rFonts w:hint="eastAsia"/>
          </w:rPr>
          <w:t>因此</w:t>
        </w:r>
        <w:r w:rsidR="00116C99">
          <w:t>大部分</w:t>
        </w:r>
        <w:r w:rsidR="00116C99">
          <w:rPr>
            <w:rFonts w:hint="eastAsia"/>
          </w:rPr>
          <w:t>实现</w:t>
        </w:r>
        <w:r w:rsidR="00116C99">
          <w:t>中都使用</w:t>
        </w:r>
        <w:r w:rsidR="00116C99">
          <w:t>JTAG</w:t>
        </w:r>
        <w:r w:rsidR="00116C99">
          <w:t>连接</w:t>
        </w:r>
      </w:ins>
      <w:ins w:id="41" w:author="li ge" w:date="2016-08-29T20:40:00Z">
        <w:r w:rsidR="00116C99">
          <w:t>主机与目标机。</w:t>
        </w:r>
      </w:ins>
      <w:r w:rsidR="00666EA7">
        <w:rPr>
          <w:rFonts w:hint="eastAsia"/>
        </w:rPr>
        <w:t>但因为</w:t>
      </w:r>
      <w:r w:rsidR="00666EA7">
        <w:rPr>
          <w:rFonts w:hint="eastAsia"/>
        </w:rPr>
        <w:t>JTAG</w:t>
      </w:r>
      <w:r w:rsidR="00666EA7">
        <w:rPr>
          <w:rFonts w:hint="eastAsia"/>
        </w:rPr>
        <w:t>属于串口通信</w:t>
      </w:r>
      <w:r w:rsidR="00666EA7">
        <w:rPr>
          <w:rFonts w:hint="eastAsia"/>
        </w:rPr>
        <w:t>,</w:t>
      </w:r>
      <w:r w:rsidR="00666EA7">
        <w:rPr>
          <w:rFonts w:hint="eastAsia"/>
        </w:rPr>
        <w:t>较慢的数据传输速度势必限制了使用</w:t>
      </w:r>
      <w:r w:rsidR="00666EA7">
        <w:rPr>
          <w:rFonts w:hint="eastAsia"/>
        </w:rPr>
        <w:t>OCD</w:t>
      </w:r>
      <w:r w:rsidR="00666EA7">
        <w:rPr>
          <w:rFonts w:hint="eastAsia"/>
        </w:rPr>
        <w:t>实现的</w:t>
      </w:r>
      <w:r w:rsidR="00666EA7">
        <w:rPr>
          <w:rFonts w:hint="eastAsia"/>
        </w:rPr>
        <w:t>CPU</w:t>
      </w:r>
      <w:r w:rsidR="00666EA7">
        <w:rPr>
          <w:rFonts w:hint="eastAsia"/>
        </w:rPr>
        <w:t>的调试</w:t>
      </w:r>
      <w:r w:rsidR="00666EA7">
        <w:rPr>
          <w:rFonts w:hint="eastAsia"/>
        </w:rPr>
        <w:t>,</w:t>
      </w:r>
      <w:r w:rsidR="00666EA7">
        <w:rPr>
          <w:rFonts w:hint="eastAsia"/>
        </w:rPr>
        <w:t>且</w:t>
      </w:r>
      <w:r w:rsidR="00666EA7">
        <w:rPr>
          <w:rFonts w:hint="eastAsia"/>
        </w:rPr>
        <w:t>OCD</w:t>
      </w:r>
      <w:r w:rsidR="00666EA7">
        <w:rPr>
          <w:rFonts w:hint="eastAsia"/>
        </w:rPr>
        <w:t>技术还不能够实现诸如实时跟踪这种复杂的调试功能。</w:t>
      </w:r>
    </w:p>
    <w:p w14:paraId="4E49FCFD" w14:textId="52450571" w:rsidR="00666EA7" w:rsidRDefault="00666EA7" w:rsidP="00666EA7">
      <w:pPr>
        <w:ind w:firstLine="420"/>
      </w:pPr>
      <w:r>
        <w:t xml:space="preserve">ROM </w:t>
      </w:r>
      <w:r>
        <w:rPr>
          <w:rFonts w:hint="eastAsia"/>
        </w:rPr>
        <w:t>monitor</w:t>
      </w:r>
      <w:r>
        <w:rPr>
          <w:rFonts w:hint="eastAsia"/>
        </w:rPr>
        <w:t>的调试方式</w:t>
      </w:r>
      <w:r w:rsidR="005708E7">
        <w:rPr>
          <w:rFonts w:hint="eastAsia"/>
        </w:rPr>
        <w:t>在</w:t>
      </w:r>
      <w:r w:rsidR="005708E7">
        <w:t>实际使用中并不普遍，</w:t>
      </w:r>
      <w:r w:rsidR="005708E7">
        <w:rPr>
          <w:rFonts w:hint="eastAsia"/>
        </w:rPr>
        <w:t>主要由于</w:t>
      </w:r>
      <w:r w:rsidR="005708E7">
        <w:t>：</w:t>
      </w:r>
      <w:r>
        <w:rPr>
          <w:rFonts w:hint="eastAsia"/>
        </w:rPr>
        <w:t>本身开发</w:t>
      </w:r>
      <w:ins w:id="42" w:author="li ge" w:date="2016-08-29T21:23:00Z">
        <w:r w:rsidR="0038330A">
          <w:t>难度较大</w:t>
        </w:r>
      </w:ins>
      <w:r>
        <w:rPr>
          <w:rFonts w:hint="eastAsia"/>
        </w:rPr>
        <w:t>;</w:t>
      </w:r>
      <w:r>
        <w:rPr>
          <w:rFonts w:hint="eastAsia"/>
        </w:rPr>
        <w:t>平台相关度大。</w:t>
      </w:r>
      <w:del w:id="43" w:author="li ge" w:date="2016-08-30T14:23:00Z">
        <w:r w:rsidDel="000F17B0">
          <w:rPr>
            <w:rFonts w:hint="eastAsia"/>
          </w:rPr>
          <w:delText>由于</w:delText>
        </w:r>
        <w:r w:rsidDel="000F17B0">
          <w:rPr>
            <w:rFonts w:hint="eastAsia"/>
          </w:rPr>
          <w:delText>ROM</w:delText>
        </w:r>
        <w:r w:rsidDel="000F17B0">
          <w:delText xml:space="preserve"> </w:delText>
        </w:r>
        <w:r w:rsidDel="000F17B0">
          <w:rPr>
            <w:rFonts w:hint="eastAsia"/>
          </w:rPr>
          <w:delText>monitor</w:delText>
        </w:r>
        <w:r w:rsidDel="000F17B0">
          <w:rPr>
            <w:rFonts w:hint="eastAsia"/>
          </w:rPr>
          <w:delText>本身也是嵌入式软件</w:delText>
        </w:r>
        <w:r w:rsidDel="000F17B0">
          <w:rPr>
            <w:rFonts w:hint="eastAsia"/>
          </w:rPr>
          <w:delText>,</w:delText>
        </w:r>
        <w:r w:rsidDel="000F17B0">
          <w:rPr>
            <w:rFonts w:hint="eastAsia"/>
          </w:rPr>
          <w:delText>因此它也需要开发出来</w:delText>
        </w:r>
        <w:r w:rsidDel="000F17B0">
          <w:rPr>
            <w:rFonts w:hint="eastAsia"/>
          </w:rPr>
          <w:delText>,</w:delText>
        </w:r>
        <w:r w:rsidDel="000F17B0">
          <w:rPr>
            <w:rFonts w:hint="eastAsia"/>
          </w:rPr>
          <w:delText>一些特殊情况下</w:delText>
        </w:r>
        <w:r w:rsidDel="000F17B0">
          <w:rPr>
            <w:rFonts w:hint="eastAsia"/>
          </w:rPr>
          <w:delText>,ROM</w:delText>
        </w:r>
        <w:r w:rsidDel="000F17B0">
          <w:delText xml:space="preserve"> </w:delText>
        </w:r>
        <w:r w:rsidDel="000F17B0">
          <w:rPr>
            <w:rFonts w:hint="eastAsia"/>
          </w:rPr>
          <w:delText>monitor</w:delText>
        </w:r>
        <w:r w:rsidDel="000F17B0">
          <w:rPr>
            <w:rFonts w:hint="eastAsia"/>
          </w:rPr>
          <w:delText>的开发难度要超过嵌入式软件开发的难度</w:delText>
        </w:r>
        <w:r w:rsidDel="000F17B0">
          <w:rPr>
            <w:rFonts w:hint="eastAsia"/>
          </w:rPr>
          <w:delText>,</w:delText>
        </w:r>
        <w:r w:rsidDel="000F17B0">
          <w:rPr>
            <w:rFonts w:hint="eastAsia"/>
          </w:rPr>
          <w:delText>使得嵌入式调试变得得不偿失</w:delText>
        </w:r>
        <w:r w:rsidDel="000F17B0">
          <w:rPr>
            <w:rFonts w:hint="eastAsia"/>
          </w:rPr>
          <w:delText>;</w:delText>
        </w:r>
        <w:r w:rsidDel="000F17B0">
          <w:rPr>
            <w:rFonts w:hint="eastAsia"/>
          </w:rPr>
          <w:delText>此外</w:delText>
        </w:r>
        <w:r w:rsidDel="000F17B0">
          <w:rPr>
            <w:rFonts w:hint="eastAsia"/>
          </w:rPr>
          <w:delText>,</w:delText>
        </w:r>
        <w:r w:rsidDel="000F17B0">
          <w:rPr>
            <w:rFonts w:hint="eastAsia"/>
          </w:rPr>
          <w:delText>由于</w:delText>
        </w:r>
        <w:r w:rsidDel="000F17B0">
          <w:rPr>
            <w:rFonts w:hint="eastAsia"/>
          </w:rPr>
          <w:delText>ROM</w:delText>
        </w:r>
        <w:r w:rsidDel="000F17B0">
          <w:delText xml:space="preserve"> </w:delText>
        </w:r>
        <w:r w:rsidDel="000F17B0">
          <w:rPr>
            <w:rFonts w:hint="eastAsia"/>
          </w:rPr>
          <w:delText>monitor</w:delText>
        </w:r>
        <w:r w:rsidDel="000F17B0">
          <w:rPr>
            <w:rFonts w:hint="eastAsia"/>
          </w:rPr>
          <w:delText>本身是烧写到特定的嵌入式系统中的</w:delText>
        </w:r>
        <w:r w:rsidDel="000F17B0">
          <w:rPr>
            <w:rFonts w:hint="eastAsia"/>
          </w:rPr>
          <w:delText>,</w:delText>
        </w:r>
        <w:r w:rsidDel="000F17B0">
          <w:rPr>
            <w:rFonts w:hint="eastAsia"/>
          </w:rPr>
          <w:delText>因此其平台相关性必然很大</w:delText>
        </w:r>
        <w:r w:rsidDel="000F17B0">
          <w:rPr>
            <w:rFonts w:hint="eastAsia"/>
          </w:rPr>
          <w:delText>,</w:delText>
        </w:r>
        <w:r w:rsidDel="000F17B0">
          <w:rPr>
            <w:rFonts w:hint="eastAsia"/>
          </w:rPr>
          <w:delText>这也导致了</w:delText>
        </w:r>
        <w:r w:rsidDel="000F17B0">
          <w:rPr>
            <w:rFonts w:hint="eastAsia"/>
          </w:rPr>
          <w:delText xml:space="preserve"> ROM</w:delText>
        </w:r>
        <w:r w:rsidDel="000F17B0">
          <w:delText xml:space="preserve"> </w:delText>
        </w:r>
        <w:r w:rsidDel="000F17B0">
          <w:rPr>
            <w:rFonts w:hint="eastAsia"/>
          </w:rPr>
          <w:delText>monitor</w:delText>
        </w:r>
        <w:r w:rsidDel="000F17B0">
          <w:rPr>
            <w:rFonts w:hint="eastAsia"/>
          </w:rPr>
          <w:delText>难以在不同平台上进行移植开发。</w:delText>
        </w:r>
      </w:del>
    </w:p>
    <w:p w14:paraId="28A444E9" w14:textId="11BAE816" w:rsidR="001E5C8D" w:rsidRDefault="007B48C8" w:rsidP="001E5C8D">
      <w:pPr>
        <w:ind w:firstLine="420"/>
      </w:pPr>
      <w:r>
        <w:t>软件调试方法不需要专用的硬件支持，</w:t>
      </w:r>
      <w:r>
        <w:rPr>
          <w:rFonts w:hint="eastAsia"/>
        </w:rPr>
        <w:t>尤其是</w:t>
      </w:r>
      <w:r>
        <w:t>在系统开发初期，</w:t>
      </w:r>
      <w:r>
        <w:rPr>
          <w:rFonts w:hint="eastAsia"/>
        </w:rPr>
        <w:t>没有</w:t>
      </w:r>
      <w:r>
        <w:t>实际的硬件环境，</w:t>
      </w:r>
      <w:r>
        <w:rPr>
          <w:rFonts w:hint="eastAsia"/>
        </w:rPr>
        <w:t>只能使用</w:t>
      </w:r>
      <w:r>
        <w:t>软件调试方法。</w:t>
      </w:r>
      <w:r>
        <w:rPr>
          <w:rFonts w:hint="eastAsia"/>
        </w:rPr>
        <w:t>GD</w:t>
      </w:r>
      <w:r>
        <w:t xml:space="preserve">B </w:t>
      </w:r>
      <w:r>
        <w:rPr>
          <w:rFonts w:hint="eastAsia"/>
        </w:rPr>
        <w:t>Stub</w:t>
      </w:r>
      <w:r>
        <w:t>需要在编译期间</w:t>
      </w:r>
      <w:r w:rsidR="00F21494">
        <w:t>将调试功能写入应用程序中，</w:t>
      </w:r>
      <w:r w:rsidR="00F21494">
        <w:rPr>
          <w:rFonts w:hint="eastAsia"/>
        </w:rPr>
        <w:t>这对</w:t>
      </w:r>
      <w:r w:rsidR="00F21494">
        <w:t>编译器和程序编写能力要求较高；</w:t>
      </w:r>
      <w:r w:rsidR="00F21494">
        <w:t xml:space="preserve">GDB </w:t>
      </w:r>
      <w:r w:rsidR="00F21494">
        <w:rPr>
          <w:rFonts w:hint="eastAsia"/>
        </w:rPr>
        <w:t>Server</w:t>
      </w:r>
      <w:r w:rsidR="00F21494">
        <w:t>相当于运行在目标</w:t>
      </w:r>
      <w:r w:rsidR="00F21494">
        <w:rPr>
          <w:rFonts w:hint="eastAsia"/>
        </w:rPr>
        <w:t>机</w:t>
      </w:r>
      <w:r w:rsidR="00F21494">
        <w:t>上的一个应用程序，</w:t>
      </w:r>
      <w:r w:rsidR="00F21494">
        <w:rPr>
          <w:rFonts w:hint="eastAsia"/>
        </w:rPr>
        <w:t>通过</w:t>
      </w:r>
      <w:r w:rsidR="00F21494">
        <w:t>操作系统提供的相关接口，</w:t>
      </w:r>
      <w:r w:rsidR="00F21494">
        <w:rPr>
          <w:rFonts w:hint="eastAsia"/>
        </w:rPr>
        <w:t>访问</w:t>
      </w:r>
      <w:r w:rsidR="00F21494">
        <w:t>其它应用程序的运行情况，</w:t>
      </w:r>
      <w:r w:rsidR="00A6418B">
        <w:rPr>
          <w:rFonts w:hint="eastAsia"/>
        </w:rPr>
        <w:t>这</w:t>
      </w:r>
      <w:r w:rsidR="00A6418B">
        <w:t>需要目标机上</w:t>
      </w:r>
      <w:r w:rsidR="00A6418B">
        <w:rPr>
          <w:rFonts w:hint="eastAsia"/>
        </w:rPr>
        <w:t>有</w:t>
      </w:r>
      <w:r w:rsidR="00A6418B">
        <w:t>操作系统的支持。这种方式由于其非侵入性，</w:t>
      </w:r>
      <w:r w:rsidR="00A6418B">
        <w:rPr>
          <w:rFonts w:hint="eastAsia"/>
        </w:rPr>
        <w:t>在</w:t>
      </w:r>
      <w:r w:rsidR="00A6418B">
        <w:t>软件调试中经常被使用</w:t>
      </w:r>
      <w:r w:rsidR="00F21494">
        <w:t>。</w:t>
      </w:r>
    </w:p>
    <w:p w14:paraId="0CF30338" w14:textId="2226387C" w:rsidR="00F21494" w:rsidRDefault="00A6418B" w:rsidP="001E5C8D">
      <w:pPr>
        <w:ind w:firstLine="420"/>
      </w:pPr>
      <w:r>
        <w:t>在</w:t>
      </w:r>
      <w:r>
        <w:rPr>
          <w:rFonts w:hint="eastAsia"/>
        </w:rPr>
        <w:t>基于</w:t>
      </w:r>
      <w:r>
        <w:t>SPARC</w:t>
      </w:r>
      <w:r>
        <w:t>架构的多目标调试项目中，</w:t>
      </w:r>
      <w:r>
        <w:rPr>
          <w:rFonts w:hint="eastAsia"/>
        </w:rPr>
        <w:t>实验环境</w:t>
      </w:r>
      <w:r>
        <w:t>为基于</w:t>
      </w:r>
      <w:r>
        <w:t xml:space="preserve">SPARC </w:t>
      </w:r>
      <w:r>
        <w:rPr>
          <w:rFonts w:hint="eastAsia"/>
        </w:rPr>
        <w:t>V</w:t>
      </w:r>
      <w:r>
        <w:t>8</w:t>
      </w:r>
      <w:r>
        <w:rPr>
          <w:rFonts w:hint="eastAsia"/>
        </w:rPr>
        <w:t>架构</w:t>
      </w:r>
      <w:r>
        <w:t>的模拟器。</w:t>
      </w:r>
      <w:r>
        <w:rPr>
          <w:rFonts w:hint="eastAsia"/>
        </w:rPr>
        <w:t>因此</w:t>
      </w:r>
      <w:r>
        <w:t>，</w:t>
      </w:r>
      <w:r>
        <w:rPr>
          <w:rFonts w:hint="eastAsia"/>
        </w:rPr>
        <w:t>硬件</w:t>
      </w:r>
      <w:r>
        <w:t>调试方法不可行，只可以</w:t>
      </w:r>
      <w:r>
        <w:rPr>
          <w:rFonts w:hint="eastAsia"/>
        </w:rPr>
        <w:t>利用</w:t>
      </w:r>
      <w:r>
        <w:t>软件方式进行调试。</w:t>
      </w:r>
      <w:r w:rsidR="00487450">
        <w:t>使用</w:t>
      </w:r>
      <w:r w:rsidR="00487450">
        <w:t xml:space="preserve">GDB </w:t>
      </w:r>
      <w:r w:rsidR="00487450">
        <w:rPr>
          <w:rFonts w:hint="eastAsia"/>
        </w:rPr>
        <w:t>Stub</w:t>
      </w:r>
      <w:r w:rsidR="00487450">
        <w:t>方式需要在应用程序编译期间将调试功能编译到</w:t>
      </w:r>
      <w:r w:rsidR="00487450">
        <w:rPr>
          <w:rFonts w:hint="eastAsia"/>
        </w:rPr>
        <w:t>程序</w:t>
      </w:r>
      <w:r w:rsidR="00487450">
        <w:t>中，</w:t>
      </w:r>
      <w:r w:rsidR="00487450">
        <w:rPr>
          <w:rFonts w:hint="eastAsia"/>
        </w:rPr>
        <w:t>这对于</w:t>
      </w:r>
      <w:r w:rsidR="00487450">
        <w:t>大量涉及保密的航天应用来说，</w:t>
      </w:r>
      <w:r w:rsidR="00487450">
        <w:rPr>
          <w:rFonts w:hint="eastAsia"/>
        </w:rPr>
        <w:t>是不现实的</w:t>
      </w:r>
      <w:r w:rsidR="00487450">
        <w:t>。</w:t>
      </w:r>
      <w:r w:rsidR="00487450">
        <w:rPr>
          <w:rFonts w:hint="eastAsia"/>
        </w:rPr>
        <w:t>被普遍</w:t>
      </w:r>
      <w:r w:rsidR="00487450">
        <w:t>使用的</w:t>
      </w:r>
      <w:r w:rsidR="00487450">
        <w:t xml:space="preserve">GDB </w:t>
      </w:r>
      <w:r w:rsidR="00487450">
        <w:rPr>
          <w:rFonts w:hint="eastAsia"/>
        </w:rPr>
        <w:t>Server</w:t>
      </w:r>
      <w:r w:rsidR="00487450">
        <w:t>技术，</w:t>
      </w:r>
      <w:r w:rsidR="00487450">
        <w:rPr>
          <w:rFonts w:hint="eastAsia"/>
        </w:rPr>
        <w:t>虽然</w:t>
      </w:r>
      <w:r w:rsidR="00487450">
        <w:t>可以实现非侵入式调试，</w:t>
      </w:r>
      <w:r w:rsidR="00487450">
        <w:rPr>
          <w:rFonts w:hint="eastAsia"/>
        </w:rPr>
        <w:t>但需要</w:t>
      </w:r>
      <w:r w:rsidR="00487450">
        <w:t>操作系统的支持。</w:t>
      </w:r>
      <w:r w:rsidR="00487450">
        <w:rPr>
          <w:rFonts w:hint="eastAsia"/>
        </w:rPr>
        <w:t>而在</w:t>
      </w:r>
      <w:r w:rsidR="00487450">
        <w:t>模拟器设计初期阶段，还没有实现操作系统的模拟，</w:t>
      </w:r>
      <w:r w:rsidR="00487450">
        <w:rPr>
          <w:rFonts w:hint="eastAsia"/>
        </w:rPr>
        <w:t>同时</w:t>
      </w:r>
      <w:r w:rsidR="00487450">
        <w:t>模拟器的结构以及应用</w:t>
      </w:r>
      <w:r w:rsidR="00487450">
        <w:rPr>
          <w:rFonts w:hint="eastAsia"/>
        </w:rPr>
        <w:t>程序</w:t>
      </w:r>
      <w:r w:rsidR="00487450">
        <w:t>调试功能的需求，</w:t>
      </w:r>
      <w:r w:rsidR="00487450">
        <w:rPr>
          <w:rFonts w:hint="eastAsia"/>
        </w:rPr>
        <w:t>在这一阶段</w:t>
      </w:r>
      <w:r w:rsidR="00487450">
        <w:t>可能经常发生变动。</w:t>
      </w:r>
      <w:r w:rsidR="00487450">
        <w:rPr>
          <w:rFonts w:hint="eastAsia"/>
        </w:rPr>
        <w:t>为了</w:t>
      </w:r>
      <w:r w:rsidR="00487450">
        <w:t>加快调试功能的</w:t>
      </w:r>
      <w:r w:rsidR="00487450">
        <w:rPr>
          <w:rFonts w:hint="eastAsia"/>
        </w:rPr>
        <w:t>开发</w:t>
      </w:r>
      <w:r w:rsidR="00487450">
        <w:t>，</w:t>
      </w:r>
      <w:r w:rsidR="00487450">
        <w:rPr>
          <w:rFonts w:hint="eastAsia"/>
        </w:rPr>
        <w:t>采用</w:t>
      </w:r>
      <w:r w:rsidR="00487450">
        <w:t>模拟器调试是最合适的选择</w:t>
      </w:r>
      <w:r w:rsidR="0042632B">
        <w:t>。</w:t>
      </w:r>
    </w:p>
    <w:p w14:paraId="7538A320" w14:textId="054E4051" w:rsidR="002E15E6" w:rsidRDefault="002E15E6" w:rsidP="002E15E6">
      <w:pPr>
        <w:ind w:firstLine="420"/>
      </w:pPr>
      <w:ins w:id="44" w:author="li ge" w:date="2016-08-30T16:21:00Z">
        <w:r>
          <w:t>在现有的基于模拟器调试研究中</w:t>
        </w:r>
        <w:r>
          <w:t>[6][23]</w:t>
        </w:r>
        <w:r>
          <w:t>，主要研究重点还在单核调试上，几乎没有多核调试方面的相关研究。</w:t>
        </w:r>
        <w:r>
          <w:rPr>
            <w:rFonts w:hint="eastAsia"/>
          </w:rPr>
          <w:t>与</w:t>
        </w:r>
        <w:r>
          <w:t>单核调试相比，</w:t>
        </w:r>
        <w:r>
          <w:rPr>
            <w:rFonts w:hint="eastAsia"/>
          </w:rPr>
          <w:t>多核</w:t>
        </w:r>
        <w:r>
          <w:t>调试的难度和复杂度更大。</w:t>
        </w:r>
        <w:r>
          <w:rPr>
            <w:rFonts w:hint="eastAsia"/>
          </w:rPr>
          <w:t>在</w:t>
        </w:r>
        <w:r>
          <w:t>多核调试中，</w:t>
        </w:r>
        <w:r>
          <w:rPr>
            <w:rFonts w:hint="eastAsia"/>
          </w:rPr>
          <w:t>同步</w:t>
        </w:r>
        <w:r>
          <w:t>模式是相对简单的调试模式，</w:t>
        </w:r>
        <w:r>
          <w:rPr>
            <w:rFonts w:hint="eastAsia"/>
          </w:rPr>
          <w:t>但</w:t>
        </w:r>
        <w:r>
          <w:t>与单核调试相比，还</w:t>
        </w:r>
        <w:r>
          <w:rPr>
            <w:rFonts w:hint="eastAsia"/>
          </w:rPr>
          <w:t>需要</w:t>
        </w:r>
        <w:r>
          <w:t>考虑多核程序执行的不确定性，</w:t>
        </w:r>
        <w:r>
          <w:rPr>
            <w:rFonts w:hint="eastAsia"/>
          </w:rPr>
          <w:t>调试</w:t>
        </w:r>
        <w:r>
          <w:t>过程中</w:t>
        </w:r>
      </w:ins>
      <w:r w:rsidR="0002320A">
        <w:rPr>
          <w:rFonts w:hint="eastAsia"/>
        </w:rPr>
        <w:t>处理器</w:t>
      </w:r>
      <w:r w:rsidR="0002320A">
        <w:t>核的调度</w:t>
      </w:r>
      <w:ins w:id="45" w:author="li ge" w:date="2016-08-30T16:21:00Z">
        <w:r>
          <w:t>，</w:t>
        </w:r>
        <w:r>
          <w:rPr>
            <w:rFonts w:hint="eastAsia"/>
          </w:rPr>
          <w:t>如何</w:t>
        </w:r>
        <w:r>
          <w:t>对不同处理器核设置断点等</w:t>
        </w:r>
        <w:r>
          <w:rPr>
            <w:rFonts w:hint="eastAsia"/>
          </w:rPr>
          <w:t>问题</w:t>
        </w:r>
      </w:ins>
      <w:r w:rsidR="006F0AC2">
        <w:t>。</w:t>
      </w:r>
      <w:ins w:id="46" w:author="li ge" w:date="2016-08-30T16:21:00Z">
        <w:r>
          <w:rPr>
            <w:rFonts w:hint="eastAsia"/>
          </w:rPr>
          <w:t>在</w:t>
        </w:r>
        <w:r>
          <w:t>同步调试模式下，</w:t>
        </w:r>
        <w:r>
          <w:rPr>
            <w:rFonts w:hint="eastAsia"/>
          </w:rPr>
          <w:t>GDB</w:t>
        </w:r>
        <w:r>
          <w:t>与目标机</w:t>
        </w:r>
        <w:r>
          <w:rPr>
            <w:rFonts w:hint="eastAsia"/>
          </w:rPr>
          <w:t>在</w:t>
        </w:r>
        <w:r>
          <w:t>同一时间只有一个在运行，当一个处理器核遇到断点暂停执行时，</w:t>
        </w:r>
        <w:r>
          <w:rPr>
            <w:rFonts w:hint="eastAsia"/>
          </w:rPr>
          <w:t>其余</w:t>
        </w:r>
        <w:r>
          <w:t>核也会暂停执行；为了实现</w:t>
        </w:r>
        <w:r>
          <w:t>GDB</w:t>
        </w:r>
        <w:r>
          <w:t>与目标机的异步</w:t>
        </w:r>
        <w:r>
          <w:rPr>
            <w:rFonts w:hint="eastAsia"/>
          </w:rPr>
          <w:t>执行</w:t>
        </w:r>
        <w:r>
          <w:t>，</w:t>
        </w:r>
        <w:r>
          <w:rPr>
            <w:rFonts w:hint="eastAsia"/>
          </w:rPr>
          <w:t>并且</w:t>
        </w:r>
        <w:r>
          <w:t>在调试某个核时不影响其他核的执行，</w:t>
        </w:r>
        <w:r>
          <w:rPr>
            <w:rFonts w:hint="eastAsia"/>
          </w:rPr>
          <w:t>引入</w:t>
        </w:r>
        <w:r>
          <w:t>了异步模式。在异步模式下，</w:t>
        </w:r>
        <w:r>
          <w:rPr>
            <w:rFonts w:hint="eastAsia"/>
          </w:rPr>
          <w:t>需要</w:t>
        </w:r>
        <w:r>
          <w:t>考虑如何缓存调试事件，</w:t>
        </w:r>
        <w:r>
          <w:rPr>
            <w:rFonts w:hint="eastAsia"/>
          </w:rPr>
          <w:t>GDB</w:t>
        </w:r>
        <w:r>
          <w:t>与目标机之间消息同步，</w:t>
        </w:r>
        <w:r>
          <w:rPr>
            <w:rFonts w:hint="eastAsia"/>
          </w:rPr>
          <w:t>如何</w:t>
        </w:r>
        <w:r>
          <w:t>保证</w:t>
        </w:r>
        <w:r>
          <w:rPr>
            <w:rFonts w:hint="eastAsia"/>
          </w:rPr>
          <w:t>调试</w:t>
        </w:r>
        <w:r>
          <w:t>某个处理器而保持其他处理器继续运行</w:t>
        </w:r>
      </w:ins>
      <w:ins w:id="47" w:author="li ge" w:date="2016-08-30T17:08:00Z">
        <w:r w:rsidR="00D31C41">
          <w:t>等一系列的问题</w:t>
        </w:r>
      </w:ins>
      <w:ins w:id="48" w:author="li ge" w:date="2016-08-30T16:21:00Z">
        <w:r>
          <w:t>。</w:t>
        </w:r>
      </w:ins>
    </w:p>
    <w:p w14:paraId="2606146E" w14:textId="50B0F8C1" w:rsidR="006F0AC2" w:rsidRDefault="006F0AC2" w:rsidP="002E15E6">
      <w:pPr>
        <w:ind w:firstLine="420"/>
      </w:pPr>
      <w:r>
        <w:t>相比于传统的基于模拟器的单核调试，</w:t>
      </w:r>
      <w:r>
        <w:rPr>
          <w:rFonts w:hint="eastAsia"/>
        </w:rPr>
        <w:t>多核</w:t>
      </w:r>
      <w:r>
        <w:t>调试中一个重点和难点就是多个处理器核的调度问题。</w:t>
      </w:r>
      <w:r>
        <w:rPr>
          <w:rFonts w:hint="eastAsia"/>
        </w:rPr>
        <w:t>在</w:t>
      </w:r>
      <w:r>
        <w:t>同步模式下，</w:t>
      </w:r>
      <w:r>
        <w:rPr>
          <w:rFonts w:hint="eastAsia"/>
        </w:rPr>
        <w:t>多个核</w:t>
      </w:r>
      <w:r>
        <w:t>需要同时运行，</w:t>
      </w:r>
      <w:r>
        <w:rPr>
          <w:rFonts w:hint="eastAsia"/>
        </w:rPr>
        <w:t>同时</w:t>
      </w:r>
      <w:r>
        <w:t>暂停。</w:t>
      </w:r>
      <w:r>
        <w:rPr>
          <w:rFonts w:hint="eastAsia"/>
        </w:rPr>
        <w:t>在</w:t>
      </w:r>
      <w:r>
        <w:t>此模式下，</w:t>
      </w:r>
      <w:r>
        <w:rPr>
          <w:rFonts w:hint="eastAsia"/>
        </w:rPr>
        <w:t>模拟器</w:t>
      </w:r>
      <w:r>
        <w:t>顺序调度每个处理器核，</w:t>
      </w:r>
      <w:r>
        <w:rPr>
          <w:rFonts w:hint="eastAsia"/>
        </w:rPr>
        <w:t>保证</w:t>
      </w:r>
      <w:r>
        <w:t>它们都执行相同的周期数，</w:t>
      </w:r>
      <w:r>
        <w:rPr>
          <w:rFonts w:hint="eastAsia"/>
        </w:rPr>
        <w:t>模拟</w:t>
      </w:r>
      <w:r>
        <w:t>同</w:t>
      </w:r>
      <w:r>
        <w:rPr>
          <w:rFonts w:hint="eastAsia"/>
        </w:rPr>
        <w:t>步</w:t>
      </w:r>
      <w:r>
        <w:t>运行的效果；</w:t>
      </w:r>
      <w:r>
        <w:rPr>
          <w:rFonts w:hint="eastAsia"/>
        </w:rPr>
        <w:t>在</w:t>
      </w:r>
      <w:r>
        <w:t>调试时，对于读取寄存器或内存地址等命令，</w:t>
      </w:r>
      <w:r>
        <w:rPr>
          <w:rFonts w:hint="eastAsia"/>
        </w:rPr>
        <w:t>保证</w:t>
      </w:r>
      <w:r>
        <w:t>所有处理器核都不会被被调度，对于单步或</w:t>
      </w:r>
      <w:r>
        <w:t>continue</w:t>
      </w:r>
      <w:r>
        <w:t>等命令，</w:t>
      </w:r>
      <w:r>
        <w:rPr>
          <w:rFonts w:hint="eastAsia"/>
        </w:rPr>
        <w:t>仍采用</w:t>
      </w:r>
      <w:r>
        <w:t>同步调度方案，</w:t>
      </w:r>
      <w:r>
        <w:rPr>
          <w:rFonts w:hint="eastAsia"/>
        </w:rPr>
        <w:t>保证</w:t>
      </w:r>
      <w:r>
        <w:t>核的同步执行。</w:t>
      </w:r>
      <w:r>
        <w:rPr>
          <w:rFonts w:hint="eastAsia"/>
        </w:rPr>
        <w:t>在</w:t>
      </w:r>
      <w:r>
        <w:t>异步模式下，</w:t>
      </w:r>
      <w:r w:rsidR="000B2C25">
        <w:t>使用多个线程模拟多个处理</w:t>
      </w:r>
      <w:r w:rsidR="000B2C25">
        <w:lastRenderedPageBreak/>
        <w:t>器核，</w:t>
      </w:r>
      <w:r w:rsidR="000B2C25">
        <w:rPr>
          <w:rFonts w:hint="eastAsia"/>
        </w:rPr>
        <w:t>每个</w:t>
      </w:r>
      <w:r w:rsidR="000B2C25">
        <w:t>线程内部处理自身的调度命令，</w:t>
      </w:r>
      <w:r w:rsidR="000B2C25">
        <w:rPr>
          <w:rFonts w:hint="eastAsia"/>
        </w:rPr>
        <w:t>线程</w:t>
      </w:r>
      <w:r w:rsidR="000B2C25">
        <w:t>之间的同步只发生在程序中需要同步的地方，</w:t>
      </w:r>
      <w:r w:rsidR="000B2C25">
        <w:rPr>
          <w:rFonts w:hint="eastAsia"/>
        </w:rPr>
        <w:t>这样</w:t>
      </w:r>
      <w:r w:rsidR="000B2C25">
        <w:t>保证每个核</w:t>
      </w:r>
      <w:r w:rsidR="000B2C25">
        <w:rPr>
          <w:rFonts w:hint="eastAsia"/>
        </w:rPr>
        <w:t>在</w:t>
      </w:r>
      <w:r w:rsidR="000B2C25">
        <w:t>调试时互不影响，</w:t>
      </w:r>
      <w:r w:rsidR="000B2C25">
        <w:rPr>
          <w:rFonts w:hint="eastAsia"/>
        </w:rPr>
        <w:t>达到</w:t>
      </w:r>
      <w:r w:rsidR="000B2C25">
        <w:t>异步调试的目的。</w:t>
      </w:r>
    </w:p>
    <w:p w14:paraId="3DE4380B" w14:textId="698DF16C" w:rsidR="005B1C56" w:rsidRDefault="00ED41CD" w:rsidP="005F475D">
      <w:pPr>
        <w:pStyle w:val="2"/>
        <w:numPr>
          <w:ilvl w:val="1"/>
          <w:numId w:val="4"/>
        </w:numPr>
      </w:pPr>
      <w:bookmarkStart w:id="49" w:name="_Toc460794616"/>
      <w:r>
        <w:t>SPARC</w:t>
      </w:r>
      <w:r w:rsidR="00197E35">
        <w:t>架构</w:t>
      </w:r>
      <w:r>
        <w:t>模拟器</w:t>
      </w:r>
      <w:bookmarkEnd w:id="49"/>
    </w:p>
    <w:p w14:paraId="052B4F4D" w14:textId="178B6703" w:rsidR="005F475D" w:rsidRPr="005F475D" w:rsidRDefault="005F475D" w:rsidP="005F475D">
      <w:pPr>
        <w:pStyle w:val="3"/>
      </w:pPr>
      <w:bookmarkStart w:id="50" w:name="_Toc460794617"/>
      <w:r>
        <w:t xml:space="preserve">2.2.1 </w:t>
      </w:r>
      <w:r>
        <w:rPr>
          <w:rFonts w:hint="eastAsia"/>
        </w:rPr>
        <w:t>模拟器</w:t>
      </w:r>
      <w:r>
        <w:t>框架结构</w:t>
      </w:r>
      <w:bookmarkEnd w:id="50"/>
    </w:p>
    <w:p w14:paraId="1FBCFD51" w14:textId="77777777" w:rsidR="00775F8E" w:rsidRDefault="00197E35" w:rsidP="00775F8E">
      <w:pPr>
        <w:rPr>
          <w:rFonts w:hint="eastAsia"/>
        </w:rPr>
      </w:pPr>
      <w:r>
        <w:tab/>
      </w:r>
      <w:r w:rsidR="00575794">
        <w:t>模拟器</w:t>
      </w:r>
      <w:r w:rsidR="005B2C46">
        <w:rPr>
          <w:rFonts w:hint="eastAsia"/>
        </w:rPr>
        <w:t>基于</w:t>
      </w:r>
      <w:r w:rsidR="003D7D3A">
        <w:t>SimICT</w:t>
      </w:r>
      <w:r w:rsidR="005B2C46">
        <w:t>框架，</w:t>
      </w:r>
      <w:r w:rsidR="00720C50">
        <w:t>多个处理器核共享内存。</w:t>
      </w:r>
      <w:r w:rsidR="00720C50">
        <w:rPr>
          <w:rFonts w:hint="eastAsia"/>
        </w:rPr>
        <w:t>处理器</w:t>
      </w:r>
      <w:r w:rsidR="00720C50">
        <w:t>核</w:t>
      </w:r>
      <w:r w:rsidR="00720C50">
        <w:rPr>
          <w:rFonts w:hint="eastAsia"/>
        </w:rPr>
        <w:t>、</w:t>
      </w:r>
      <w:r w:rsidR="00720C50">
        <w:rPr>
          <w:rFonts w:hint="eastAsia"/>
        </w:rPr>
        <w:t>RAM</w:t>
      </w:r>
      <w:r w:rsidR="00720C50">
        <w:t>等都作为</w:t>
      </w:r>
      <w:r w:rsidR="00720C50">
        <w:rPr>
          <w:rFonts w:hint="eastAsia"/>
        </w:rPr>
        <w:t>模拟器</w:t>
      </w:r>
      <w:r w:rsidR="00720C50">
        <w:t>中的</w:t>
      </w:r>
      <w:r w:rsidR="005B2C46">
        <w:rPr>
          <w:rFonts w:hint="eastAsia"/>
        </w:rPr>
        <w:t>模块</w:t>
      </w:r>
      <w:r w:rsidR="005B2C46">
        <w:t>，</w:t>
      </w:r>
      <w:r w:rsidR="005B2C46">
        <w:rPr>
          <w:rFonts w:hint="eastAsia"/>
        </w:rPr>
        <w:t>需要</w:t>
      </w:r>
      <w:r w:rsidR="005B2C46">
        <w:t>在框架中注册</w:t>
      </w:r>
      <w:r w:rsidR="009966E9">
        <w:t>，</w:t>
      </w:r>
      <w:r w:rsidR="009966E9">
        <w:rPr>
          <w:rFonts w:hint="eastAsia"/>
        </w:rPr>
        <w:t>运行时</w:t>
      </w:r>
      <w:r w:rsidR="00720C50">
        <w:t>由框架调用模块的接口。</w:t>
      </w:r>
      <w:r w:rsidR="00720C50">
        <w:rPr>
          <w:rFonts w:hint="eastAsia"/>
        </w:rPr>
        <w:t>模拟器</w:t>
      </w:r>
      <w:r w:rsidR="00720C50">
        <w:t>调试</w:t>
      </w:r>
      <w:r w:rsidR="00775F8E">
        <w:rPr>
          <w:rFonts w:hint="eastAsia"/>
        </w:rPr>
        <w:t>主体</w:t>
      </w:r>
      <w:r w:rsidR="00720C50">
        <w:t>部分</w:t>
      </w:r>
      <w:r w:rsidR="009966E9">
        <w:t>结构如</w:t>
      </w:r>
      <w:r w:rsidR="009966E9">
        <w:fldChar w:fldCharType="begin"/>
      </w:r>
      <w:r w:rsidR="009966E9">
        <w:instrText xml:space="preserve"> REF _Ref459210190 \h </w:instrText>
      </w:r>
      <w:r w:rsidR="009966E9">
        <w:fldChar w:fldCharType="separate"/>
      </w:r>
      <w:r w:rsidR="009966E9">
        <w:rPr>
          <w:rFonts w:hint="eastAsia"/>
        </w:rPr>
        <w:t>图</w:t>
      </w:r>
      <w:r w:rsidR="009966E9">
        <w:rPr>
          <w:noProof/>
        </w:rPr>
        <w:t>1</w:t>
      </w:r>
      <w:r w:rsidR="009966E9">
        <w:fldChar w:fldCharType="end"/>
      </w:r>
      <w:r w:rsidR="009966E9">
        <w:rPr>
          <w:rFonts w:hint="eastAsia"/>
        </w:rPr>
        <w:t>所示</w:t>
      </w:r>
      <w:r w:rsidR="009966E9">
        <w:t>：</w:t>
      </w:r>
      <w:r w:rsidR="001869A5">
        <w:rPr>
          <w:rStyle w:val="a7"/>
        </w:rPr>
        <w:commentReference w:id="51"/>
      </w:r>
    </w:p>
    <w:p w14:paraId="04147261" w14:textId="738948C3" w:rsidR="00775F8E" w:rsidRDefault="00EE0486" w:rsidP="00775F8E">
      <w:r w:rsidRPr="00EE0486">
        <w:drawing>
          <wp:inline distT="0" distB="0" distL="0" distR="0" wp14:anchorId="74B94338" wp14:editId="2BB8E45F">
            <wp:extent cx="2501470" cy="2472717"/>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509579" cy="2480732"/>
                    </a:xfrm>
                    <a:prstGeom prst="rect">
                      <a:avLst/>
                    </a:prstGeom>
                  </pic:spPr>
                </pic:pic>
              </a:graphicData>
            </a:graphic>
          </wp:inline>
        </w:drawing>
      </w:r>
    </w:p>
    <w:p w14:paraId="7448EE00" w14:textId="4B55877D" w:rsidR="00EC3720" w:rsidRDefault="00775F8E" w:rsidP="00EE0486">
      <w:pPr>
        <w:pStyle w:val="af4"/>
        <w:ind w:left="420" w:firstLine="420"/>
        <w:rPr>
          <w:rFonts w:hint="eastAsia"/>
        </w:rPr>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77CC">
        <w:rPr>
          <w:noProof/>
        </w:rPr>
        <w:t>1</w:t>
      </w:r>
      <w:r>
        <w:fldChar w:fldCharType="end"/>
      </w:r>
      <w:r>
        <w:t xml:space="preserve"> </w:t>
      </w:r>
      <w:r>
        <w:t>模拟器调试主体部分</w:t>
      </w:r>
    </w:p>
    <w:p w14:paraId="29C5A395" w14:textId="286E4D91" w:rsidR="005F475D" w:rsidRDefault="005F475D" w:rsidP="005F475D">
      <w:pPr>
        <w:ind w:firstLine="420"/>
      </w:pPr>
      <w:r>
        <w:rPr>
          <w:rFonts w:hint="eastAsia"/>
        </w:rPr>
        <w:t xml:space="preserve">BM3803 </w:t>
      </w:r>
      <w:r>
        <w:rPr>
          <w:rFonts w:hint="eastAsia"/>
        </w:rPr>
        <w:t>是基于</w:t>
      </w:r>
      <w:r w:rsidR="00EE0486">
        <w:rPr>
          <w:rFonts w:hint="eastAsia"/>
        </w:rPr>
        <w:t>SPARC V8</w:t>
      </w:r>
      <w:r w:rsidR="00EE0486">
        <w:rPr>
          <w:rFonts w:hint="eastAsia"/>
        </w:rPr>
        <w:t>体系结构的</w:t>
      </w:r>
      <w:r w:rsidR="00EE0486">
        <w:rPr>
          <w:rFonts w:hint="eastAsia"/>
        </w:rPr>
        <w:t>32</w:t>
      </w:r>
      <w:r>
        <w:rPr>
          <w:rFonts w:hint="eastAsia"/>
        </w:rPr>
        <w:t>位</w:t>
      </w:r>
      <w:r w:rsidR="00EE0486">
        <w:rPr>
          <w:rFonts w:hint="eastAsia"/>
        </w:rPr>
        <w:t>RISC</w:t>
      </w:r>
      <w:r>
        <w:rPr>
          <w:rFonts w:hint="eastAsia"/>
        </w:rPr>
        <w:t>嵌入式处理器</w:t>
      </w:r>
      <w:r>
        <w:rPr>
          <w:rFonts w:hint="eastAsia"/>
        </w:rPr>
        <w:t xml:space="preserve">, </w:t>
      </w:r>
      <w:r>
        <w:rPr>
          <w:rFonts w:hint="eastAsia"/>
        </w:rPr>
        <w:t>可用于板上嵌入式实时计算机系统</w:t>
      </w:r>
      <w:r>
        <w:rPr>
          <w:rFonts w:hint="eastAsia"/>
        </w:rPr>
        <w:t>,</w:t>
      </w:r>
      <w:r>
        <w:rPr>
          <w:rFonts w:hint="eastAsia"/>
        </w:rPr>
        <w:t>能够满足各种航天应用的功能以及性能指标要求</w:t>
      </w:r>
      <w:r>
        <w:rPr>
          <w:rFonts w:hint="eastAsia"/>
        </w:rPr>
        <w:t>,</w:t>
      </w:r>
      <w:r>
        <w:rPr>
          <w:rFonts w:hint="eastAsia"/>
        </w:rPr>
        <w:t>只要加上存储器和与应用相关的外围电路</w:t>
      </w:r>
      <w:r>
        <w:rPr>
          <w:rFonts w:hint="eastAsia"/>
        </w:rPr>
        <w:t>,</w:t>
      </w:r>
      <w:r>
        <w:rPr>
          <w:rFonts w:hint="eastAsia"/>
        </w:rPr>
        <w:t>就可以构成完整的单板计算机系统。</w:t>
      </w:r>
    </w:p>
    <w:p w14:paraId="5C5E24A8" w14:textId="7C7B952B" w:rsidR="00171125" w:rsidRDefault="00EE0486" w:rsidP="00EE0486">
      <w:pPr>
        <w:pStyle w:val="3"/>
        <w:numPr>
          <w:ilvl w:val="2"/>
          <w:numId w:val="4"/>
        </w:numPr>
      </w:pPr>
      <w:r>
        <w:rPr>
          <w:rFonts w:hint="eastAsia"/>
        </w:rPr>
        <w:t>模拟器</w:t>
      </w:r>
      <w:r>
        <w:t>远程调试</w:t>
      </w:r>
    </w:p>
    <w:p w14:paraId="61FF467C" w14:textId="59ED085B" w:rsidR="000577CC" w:rsidRDefault="00EE0486" w:rsidP="000577CC">
      <w:pPr>
        <w:ind w:firstLine="420"/>
      </w:pPr>
      <w:r>
        <w:t>在基于</w:t>
      </w:r>
      <w:r>
        <w:t>SPARC</w:t>
      </w:r>
      <w:r>
        <w:t>模拟器的远程调试中，</w:t>
      </w:r>
      <w:r>
        <w:rPr>
          <w:rFonts w:hint="eastAsia"/>
        </w:rPr>
        <w:t>主机端</w:t>
      </w:r>
      <w:r>
        <w:t>运行</w:t>
      </w:r>
      <w:r>
        <w:t>GDB</w:t>
      </w:r>
      <w:r>
        <w:t>程序，</w:t>
      </w:r>
      <w:r>
        <w:rPr>
          <w:rFonts w:hint="eastAsia"/>
        </w:rPr>
        <w:t>模拟器</w:t>
      </w:r>
      <w:r>
        <w:t>作为目标机实现</w:t>
      </w:r>
      <w:r>
        <w:t>GDBServer</w:t>
      </w:r>
      <w:r>
        <w:t>的功能，</w:t>
      </w:r>
      <w:r>
        <w:rPr>
          <w:rFonts w:hint="eastAsia"/>
        </w:rPr>
        <w:t>两者</w:t>
      </w:r>
      <w:r>
        <w:t>通过</w:t>
      </w:r>
      <w:r>
        <w:t>TCP/IP</w:t>
      </w:r>
      <w:r>
        <w:rPr>
          <w:rFonts w:hint="eastAsia"/>
        </w:rPr>
        <w:t>网络</w:t>
      </w:r>
      <w:r>
        <w:t>进行连接，</w:t>
      </w:r>
      <w:r>
        <w:rPr>
          <w:rFonts w:hint="eastAsia"/>
        </w:rPr>
        <w:t>采用</w:t>
      </w:r>
      <w:r>
        <w:t xml:space="preserve">RSP(Remote Serial </w:t>
      </w:r>
      <w:r w:rsidR="000577CC">
        <w:t>Protocol</w:t>
      </w:r>
      <w:r>
        <w:t>)</w:t>
      </w:r>
      <w:r>
        <w:t>协议进行通信</w:t>
      </w:r>
      <w:r w:rsidR="008D672C">
        <w:t>，</w:t>
      </w:r>
      <w:r w:rsidR="008D672C">
        <w:rPr>
          <w:rFonts w:hint="eastAsia"/>
        </w:rPr>
        <w:t>在</w:t>
      </w:r>
      <w:r w:rsidR="008D672C">
        <w:t>主机端完成对模拟器上应用程序的交叉调试。</w:t>
      </w:r>
      <w:r w:rsidR="000577CC">
        <w:fldChar w:fldCharType="begin"/>
      </w:r>
      <w:r w:rsidR="000577CC">
        <w:instrText xml:space="preserve"> REF _Ref460837921 \h </w:instrText>
      </w:r>
      <w:r w:rsidR="000577CC">
        <w:fldChar w:fldCharType="separate"/>
      </w:r>
      <w:r w:rsidR="000577CC">
        <w:rPr>
          <w:rFonts w:hint="eastAsia"/>
        </w:rPr>
        <w:t>图</w:t>
      </w:r>
      <w:r w:rsidR="000577CC">
        <w:rPr>
          <w:noProof/>
        </w:rPr>
        <w:t>2</w:t>
      </w:r>
      <w:r w:rsidR="000577CC">
        <w:fldChar w:fldCharType="end"/>
      </w:r>
      <w:r w:rsidR="000577CC">
        <w:t>给出了远程调试系统的模型。</w:t>
      </w:r>
    </w:p>
    <w:p w14:paraId="471EEC25" w14:textId="193FE176" w:rsidR="000577CC" w:rsidRDefault="007C36F5" w:rsidP="000577CC">
      <w:pPr>
        <w:ind w:firstLine="420"/>
      </w:pPr>
      <w:r w:rsidRPr="007C36F5">
        <w:drawing>
          <wp:inline distT="0" distB="0" distL="0" distR="0" wp14:anchorId="64DC4E6E" wp14:editId="66198348">
            <wp:extent cx="3004765" cy="18073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010834" cy="1810996"/>
                    </a:xfrm>
                    <a:prstGeom prst="rect">
                      <a:avLst/>
                    </a:prstGeom>
                  </pic:spPr>
                </pic:pic>
              </a:graphicData>
            </a:graphic>
          </wp:inline>
        </w:drawing>
      </w:r>
    </w:p>
    <w:p w14:paraId="1C86FC30" w14:textId="5524E67F" w:rsidR="008D672C" w:rsidRPr="00EE0486" w:rsidRDefault="000577CC" w:rsidP="000577CC">
      <w:pPr>
        <w:pStyle w:val="af4"/>
        <w:ind w:left="1260" w:firstLine="420"/>
        <w:rPr>
          <w:rFonts w:hint="eastAsia"/>
        </w:rPr>
      </w:pPr>
      <w:bookmarkStart w:id="52" w:name="_Ref460837921"/>
      <w:r>
        <w:rPr>
          <w:rFonts w:hint="eastAsia"/>
        </w:rPr>
        <w:lastRenderedPageBreak/>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w:t>
      </w:r>
      <w:r>
        <w:fldChar w:fldCharType="end"/>
      </w:r>
      <w:bookmarkEnd w:id="52"/>
      <w:r>
        <w:t xml:space="preserve"> </w:t>
      </w:r>
      <w:r>
        <w:t>模拟器远程调试</w:t>
      </w:r>
    </w:p>
    <w:p w14:paraId="22B12C2E" w14:textId="77777777" w:rsidR="00171125" w:rsidRDefault="00171125">
      <w:pPr>
        <w:pStyle w:val="1"/>
        <w:rPr>
          <w:kern w:val="0"/>
        </w:rPr>
      </w:pPr>
      <w:bookmarkStart w:id="53" w:name="_Toc460794619"/>
      <w:r>
        <w:rPr>
          <w:rFonts w:hint="eastAsia"/>
          <w:kern w:val="0"/>
        </w:rPr>
        <w:t xml:space="preserve">3 </w:t>
      </w:r>
      <w:r>
        <w:rPr>
          <w:rFonts w:hint="eastAsia"/>
          <w:kern w:val="0"/>
        </w:rPr>
        <w:t>课题主要研究内容、预期目标</w:t>
      </w:r>
      <w:bookmarkEnd w:id="53"/>
    </w:p>
    <w:p w14:paraId="01F8B0D0" w14:textId="77777777" w:rsidR="00171125" w:rsidRDefault="00171125">
      <w:pPr>
        <w:pStyle w:val="2"/>
        <w:numPr>
          <w:ilvl w:val="1"/>
          <w:numId w:val="1"/>
        </w:numPr>
      </w:pPr>
      <w:bookmarkStart w:id="54" w:name="_Toc460794620"/>
      <w:r>
        <w:rPr>
          <w:rFonts w:hint="eastAsia"/>
        </w:rPr>
        <w:t>主要研究内容</w:t>
      </w:r>
      <w:bookmarkEnd w:id="54"/>
    </w:p>
    <w:p w14:paraId="17235A0A" w14:textId="30C1324E" w:rsidR="00B42221" w:rsidRDefault="009361CF">
      <w:pPr>
        <w:ind w:firstLine="420"/>
      </w:pPr>
      <w:r>
        <w:t>本文的主要工作是研究</w:t>
      </w:r>
      <w:r>
        <w:t>SPARC</w:t>
      </w:r>
      <w:r>
        <w:t>架构模拟器的多核调试技术，</w:t>
      </w:r>
      <w:r>
        <w:rPr>
          <w:rFonts w:hint="eastAsia"/>
        </w:rPr>
        <w:t>并实现</w:t>
      </w:r>
      <w:r>
        <w:t>多核调试功能。嵌入式系统的多核调试</w:t>
      </w:r>
      <w:r>
        <w:rPr>
          <w:rFonts w:hint="eastAsia"/>
        </w:rPr>
        <w:t>已经</w:t>
      </w:r>
      <w:r>
        <w:t>越来越成为嵌入式领域的重点研究方向，比较成功的调试工具</w:t>
      </w:r>
      <w:r>
        <w:rPr>
          <w:rFonts w:hint="eastAsia"/>
        </w:rPr>
        <w:t>有</w:t>
      </w:r>
      <w:r>
        <w:t xml:space="preserve">ARM </w:t>
      </w:r>
      <w:r>
        <w:rPr>
          <w:rFonts w:hint="eastAsia"/>
        </w:rPr>
        <w:t>RealView</w:t>
      </w:r>
      <w:r>
        <w:t xml:space="preserve"> </w:t>
      </w:r>
      <w:r>
        <w:rPr>
          <w:rFonts w:hint="eastAsia"/>
        </w:rPr>
        <w:t>Debugger</w:t>
      </w:r>
      <w:r>
        <w:t>，</w:t>
      </w:r>
      <w:r>
        <w:t xml:space="preserve">TotalView </w:t>
      </w:r>
      <w:r>
        <w:rPr>
          <w:rFonts w:hint="eastAsia"/>
        </w:rPr>
        <w:t>Debugger</w:t>
      </w:r>
      <w:r>
        <w:t>，</w:t>
      </w:r>
      <w:r>
        <w:t>WindRiver Workbench</w:t>
      </w:r>
      <w:r>
        <w:t>，</w:t>
      </w:r>
      <w:r>
        <w:t xml:space="preserve">DS-5 </w:t>
      </w:r>
      <w:r>
        <w:rPr>
          <w:rFonts w:hint="eastAsia"/>
        </w:rPr>
        <w:t>Debugger</w:t>
      </w:r>
      <w:r>
        <w:t>等，</w:t>
      </w:r>
      <w:r>
        <w:rPr>
          <w:rFonts w:hint="eastAsia"/>
        </w:rPr>
        <w:t>这些</w:t>
      </w:r>
      <w:r>
        <w:t>调试工具有的是针对</w:t>
      </w:r>
      <w:r>
        <w:rPr>
          <w:rFonts w:hint="eastAsia"/>
        </w:rPr>
        <w:t>某种</w:t>
      </w:r>
      <w:r>
        <w:t>架构</w:t>
      </w:r>
      <w:r>
        <w:rPr>
          <w:rFonts w:hint="eastAsia"/>
        </w:rPr>
        <w:t>的</w:t>
      </w:r>
      <w:r>
        <w:t>工具，</w:t>
      </w:r>
      <w:r>
        <w:rPr>
          <w:rFonts w:hint="eastAsia"/>
        </w:rPr>
        <w:t>有的</w:t>
      </w:r>
      <w:r>
        <w:t>需要硬件支持，</w:t>
      </w:r>
      <w:r>
        <w:rPr>
          <w:rFonts w:hint="eastAsia"/>
        </w:rPr>
        <w:t>并且</w:t>
      </w:r>
      <w:r>
        <w:t>作为</w:t>
      </w:r>
      <w:r>
        <w:rPr>
          <w:rFonts w:hint="eastAsia"/>
        </w:rPr>
        <w:t>商用</w:t>
      </w:r>
      <w:r>
        <w:t>工具，</w:t>
      </w:r>
      <w:r w:rsidR="00174892">
        <w:t>都没有开源并且使用成本较高。在国内外的</w:t>
      </w:r>
      <w:r w:rsidR="00174892">
        <w:rPr>
          <w:rFonts w:hint="eastAsia"/>
        </w:rPr>
        <w:t>研究</w:t>
      </w:r>
      <w:r w:rsidR="00174892">
        <w:t>中，</w:t>
      </w:r>
      <w:r w:rsidR="00174892">
        <w:rPr>
          <w:rFonts w:hint="eastAsia"/>
        </w:rPr>
        <w:t>基于</w:t>
      </w:r>
      <w:r w:rsidR="00174892">
        <w:t>SPARC</w:t>
      </w:r>
      <w:r w:rsidR="00174892">
        <w:t>架构的多核调试几乎没有公开发表的研究。</w:t>
      </w:r>
    </w:p>
    <w:p w14:paraId="4241F358" w14:textId="0BC00206" w:rsidR="00B42221" w:rsidRDefault="00174892" w:rsidP="0017530A">
      <w:pPr>
        <w:ind w:firstLine="420"/>
      </w:pPr>
      <w:r>
        <w:t>针对</w:t>
      </w:r>
      <w:r>
        <w:t>SPARC</w:t>
      </w:r>
      <w:r>
        <w:t>架构模拟器以及多核调试的需求，</w:t>
      </w:r>
      <w:r>
        <w:rPr>
          <w:rFonts w:hint="eastAsia"/>
        </w:rPr>
        <w:t>本文</w:t>
      </w:r>
      <w:r>
        <w:t>主要进行以下几个方面的研究：</w:t>
      </w:r>
    </w:p>
    <w:p w14:paraId="55DDB315" w14:textId="1E66B2D8" w:rsidR="00B42221" w:rsidRDefault="00113ED1" w:rsidP="0017530A">
      <w:pPr>
        <w:pStyle w:val="af7"/>
        <w:numPr>
          <w:ilvl w:val="0"/>
          <w:numId w:val="7"/>
        </w:numPr>
        <w:ind w:firstLineChars="0"/>
      </w:pPr>
      <w:r>
        <w:rPr>
          <w:b/>
        </w:rPr>
        <w:t>可扩展的</w:t>
      </w:r>
      <w:r w:rsidR="00174892" w:rsidRPr="00D3003D">
        <w:rPr>
          <w:b/>
        </w:rPr>
        <w:t>多核调试协议的交互机制研究。</w:t>
      </w:r>
      <w:r w:rsidR="00174892">
        <w:t>本文采用开源且功能强大的</w:t>
      </w:r>
      <w:r w:rsidR="00174892">
        <w:t>GDB</w:t>
      </w:r>
      <w:r w:rsidR="00174892">
        <w:t>作为调试工具，</w:t>
      </w:r>
      <w:r w:rsidR="00020013">
        <w:t>GDB</w:t>
      </w:r>
      <w:r w:rsidR="00020013">
        <w:t>与目标机通过</w:t>
      </w:r>
      <w:r w:rsidR="00020013">
        <w:t>RSP(</w:t>
      </w:r>
      <w:r w:rsidR="006B25B9">
        <w:t>Remote Serial Protocol</w:t>
      </w:r>
      <w:r w:rsidR="006B25B9">
        <w:t>，</w:t>
      </w:r>
      <w:r w:rsidR="006B25B9">
        <w:rPr>
          <w:rFonts w:hint="eastAsia"/>
        </w:rPr>
        <w:t>远程</w:t>
      </w:r>
      <w:r w:rsidR="006B25B9">
        <w:t>串行协议</w:t>
      </w:r>
      <w:r w:rsidR="00020013">
        <w:t>)</w:t>
      </w:r>
      <w:r w:rsidR="006B25B9">
        <w:t>进行</w:t>
      </w:r>
      <w:r w:rsidR="005E278D">
        <w:t>交互。需要考虑如何高效</w:t>
      </w:r>
      <w:r w:rsidR="00A03C2F">
        <w:t>的完成交互过程，</w:t>
      </w:r>
      <w:r w:rsidR="00A03C2F">
        <w:rPr>
          <w:rFonts w:hint="eastAsia"/>
        </w:rPr>
        <w:t>同时</w:t>
      </w:r>
      <w:r w:rsidR="00A03C2F">
        <w:t>考虑以后</w:t>
      </w:r>
      <w:r w:rsidR="00A03C2F">
        <w:rPr>
          <w:rFonts w:hint="eastAsia"/>
        </w:rPr>
        <w:t>如何</w:t>
      </w:r>
      <w:r w:rsidR="00A03C2F">
        <w:t>支持更多的协议类型。</w:t>
      </w:r>
    </w:p>
    <w:p w14:paraId="082FA0A8" w14:textId="2D3CF191" w:rsidR="00A03C2F" w:rsidRDefault="00A03C2F" w:rsidP="00334E71">
      <w:pPr>
        <w:pStyle w:val="af7"/>
        <w:numPr>
          <w:ilvl w:val="0"/>
          <w:numId w:val="7"/>
        </w:numPr>
        <w:ind w:firstLineChars="0"/>
      </w:pPr>
      <w:r w:rsidRPr="00D3003D">
        <w:rPr>
          <w:rFonts w:hint="eastAsia"/>
          <w:b/>
        </w:rPr>
        <w:t>同步多核</w:t>
      </w:r>
      <w:r w:rsidRPr="00D3003D">
        <w:rPr>
          <w:b/>
        </w:rPr>
        <w:t>调试</w:t>
      </w:r>
      <w:del w:id="55" w:author="li ge" w:date="2016-08-30T17:15:00Z">
        <w:r w:rsidRPr="00D3003D" w:rsidDel="005C5C4F">
          <w:rPr>
            <w:b/>
          </w:rPr>
          <w:delText>下断点处理</w:delText>
        </w:r>
      </w:del>
      <w:r w:rsidRPr="00D3003D">
        <w:rPr>
          <w:b/>
        </w:rPr>
        <w:t>机制</w:t>
      </w:r>
      <w:del w:id="56" w:author="li ge" w:date="2016-08-30T17:15:00Z">
        <w:r w:rsidRPr="00D3003D" w:rsidDel="005C5C4F">
          <w:rPr>
            <w:b/>
          </w:rPr>
          <w:delText>的</w:delText>
        </w:r>
      </w:del>
      <w:r w:rsidRPr="00D3003D">
        <w:rPr>
          <w:b/>
        </w:rPr>
        <w:t>研究。</w:t>
      </w:r>
      <w:ins w:id="57" w:author="li ge" w:date="2016-08-30T17:17:00Z">
        <w:r w:rsidR="005C5C4F">
          <w:t>同步多核调试主要完成</w:t>
        </w:r>
      </w:ins>
      <w:ins w:id="58" w:author="li ge" w:date="2016-08-30T17:18:00Z">
        <w:r w:rsidR="005C5C4F">
          <w:t>对断点的处理，</w:t>
        </w:r>
        <w:r w:rsidR="005C5C4F">
          <w:rPr>
            <w:rFonts w:hint="eastAsia"/>
          </w:rPr>
          <w:t>以及</w:t>
        </w:r>
        <w:r w:rsidR="005C5C4F">
          <w:t>常用调试命令的处理。</w:t>
        </w:r>
      </w:ins>
      <w:ins w:id="59" w:author="li ge" w:date="2016-08-30T17:19:00Z">
        <w:r w:rsidR="005C5C4F">
          <w:rPr>
            <w:rFonts w:hint="eastAsia"/>
          </w:rPr>
          <w:t>相对于</w:t>
        </w:r>
        <w:r w:rsidR="005C5C4F">
          <w:t>单核调试，</w:t>
        </w:r>
        <w:r w:rsidR="005C5C4F">
          <w:rPr>
            <w:rFonts w:hint="eastAsia"/>
          </w:rPr>
          <w:t>重点</w:t>
        </w:r>
        <w:r w:rsidR="005C5C4F">
          <w:t>研究多个处理器核</w:t>
        </w:r>
        <w:r w:rsidR="005C5C4F">
          <w:rPr>
            <w:rFonts w:hint="eastAsia"/>
          </w:rPr>
          <w:t>在</w:t>
        </w:r>
        <w:r w:rsidR="005C5C4F">
          <w:t>遇到断点时如何同时暂停，</w:t>
        </w:r>
      </w:ins>
      <w:ins w:id="60" w:author="li ge" w:date="2016-08-30T17:20:00Z">
        <w:r w:rsidR="005C5C4F">
          <w:rPr>
            <w:rFonts w:hint="eastAsia"/>
          </w:rPr>
          <w:t>如何</w:t>
        </w:r>
        <w:r w:rsidR="005C5C4F">
          <w:t>在调试过程中切换需要调试的处理器核。</w:t>
        </w:r>
      </w:ins>
      <w:del w:id="61" w:author="li ge" w:date="2016-08-30T17:20:00Z">
        <w:r w:rsidDel="005C5C4F">
          <w:rPr>
            <w:rFonts w:hint="eastAsia"/>
          </w:rPr>
          <w:delText>断点</w:delText>
        </w:r>
        <w:r w:rsidDel="005C5C4F">
          <w:delText>处理是调试过程的核心，</w:delText>
        </w:r>
        <w:r w:rsidR="007B4B7C" w:rsidDel="005C5C4F">
          <w:delText>如何维护多个断点的信息，</w:delText>
        </w:r>
        <w:r w:rsidR="007B4B7C" w:rsidDel="005C5C4F">
          <w:rPr>
            <w:rFonts w:hint="eastAsia"/>
          </w:rPr>
          <w:delText>以及</w:delText>
        </w:r>
        <w:r w:rsidDel="005C5C4F">
          <w:delText>如何对普通断点，</w:delText>
        </w:r>
        <w:r w:rsidDel="005C5C4F">
          <w:rPr>
            <w:rFonts w:hint="eastAsia"/>
          </w:rPr>
          <w:delText>条件</w:delText>
        </w:r>
        <w:r w:rsidDel="005C5C4F">
          <w:delText>断点等不同类型的断点进行处理</w:delText>
        </w:r>
        <w:r w:rsidR="007B4B7C" w:rsidDel="005C5C4F">
          <w:delText>是这部分研究的重点，</w:delText>
        </w:r>
        <w:r w:rsidR="007B4B7C" w:rsidDel="005C5C4F">
          <w:rPr>
            <w:rFonts w:hint="eastAsia"/>
          </w:rPr>
          <w:delText>同时</w:delText>
        </w:r>
        <w:r w:rsidR="007B4B7C" w:rsidDel="005C5C4F">
          <w:delText>在此基础上，</w:delText>
        </w:r>
        <w:r w:rsidR="007B4B7C" w:rsidDel="005C5C4F">
          <w:rPr>
            <w:rFonts w:hint="eastAsia"/>
          </w:rPr>
          <w:delText>完成</w:delText>
        </w:r>
        <w:r w:rsidR="007B4B7C" w:rsidDel="005C5C4F">
          <w:delText>对其它常见调试命令的处理。</w:delText>
        </w:r>
      </w:del>
    </w:p>
    <w:p w14:paraId="1E31D414" w14:textId="6F56082D" w:rsidR="00171125" w:rsidRDefault="00D3003D" w:rsidP="00D3003D">
      <w:pPr>
        <w:pStyle w:val="af7"/>
        <w:numPr>
          <w:ilvl w:val="0"/>
          <w:numId w:val="7"/>
        </w:numPr>
        <w:ind w:firstLineChars="0"/>
      </w:pPr>
      <w:r w:rsidRPr="00D3003D">
        <w:rPr>
          <w:b/>
        </w:rPr>
        <w:t>异步多核调试机制研究。</w:t>
      </w:r>
      <w:r>
        <w:t>在完成同步多核调试的基础上，</w:t>
      </w:r>
      <w:r>
        <w:rPr>
          <w:rFonts w:hint="eastAsia"/>
        </w:rPr>
        <w:t>加入</w:t>
      </w:r>
      <w:r>
        <w:t>对异步调试的支持。</w:t>
      </w:r>
      <w:r w:rsidR="00757EBA">
        <w:t>研究</w:t>
      </w:r>
      <w:r>
        <w:rPr>
          <w:rFonts w:hint="eastAsia"/>
        </w:rPr>
        <w:t>如何</w:t>
      </w:r>
      <w:r>
        <w:t>支持主机端与模拟器进行异步交互，</w:t>
      </w:r>
      <w:r>
        <w:rPr>
          <w:rFonts w:hint="eastAsia"/>
        </w:rPr>
        <w:t>如何</w:t>
      </w:r>
      <w:r>
        <w:t>保证多个处理器核之间调试的独立性。</w:t>
      </w:r>
    </w:p>
    <w:p w14:paraId="78A1C486" w14:textId="77777777" w:rsidR="00171125" w:rsidRDefault="00171125">
      <w:pPr>
        <w:pStyle w:val="2"/>
      </w:pPr>
      <w:bookmarkStart w:id="62" w:name="_Toc460794621"/>
      <w:r>
        <w:rPr>
          <w:rFonts w:hint="eastAsia"/>
        </w:rPr>
        <w:t xml:space="preserve">3.2  </w:t>
      </w:r>
      <w:r>
        <w:rPr>
          <w:rFonts w:hint="eastAsia"/>
        </w:rPr>
        <w:t>预期目标</w:t>
      </w:r>
      <w:bookmarkEnd w:id="62"/>
    </w:p>
    <w:p w14:paraId="1C5AC45B" w14:textId="2C28948F" w:rsidR="00D3003D" w:rsidRDefault="0017530A" w:rsidP="0017530A">
      <w:pPr>
        <w:pStyle w:val="af7"/>
        <w:numPr>
          <w:ilvl w:val="0"/>
          <w:numId w:val="9"/>
        </w:numPr>
        <w:ind w:firstLineChars="0"/>
        <w:rPr>
          <w:szCs w:val="21"/>
        </w:rPr>
      </w:pPr>
      <w:r>
        <w:rPr>
          <w:szCs w:val="21"/>
        </w:rPr>
        <w:t>完成模拟器与</w:t>
      </w:r>
      <w:r>
        <w:rPr>
          <w:rFonts w:hint="eastAsia"/>
          <w:szCs w:val="21"/>
        </w:rPr>
        <w:t>主机端</w:t>
      </w:r>
      <w:r>
        <w:rPr>
          <w:szCs w:val="21"/>
        </w:rPr>
        <w:t>的正确交互。</w:t>
      </w:r>
    </w:p>
    <w:p w14:paraId="2B564FCF" w14:textId="41CBF268" w:rsidR="00D66738" w:rsidRPr="00D66738" w:rsidRDefault="00D66738" w:rsidP="00D66738">
      <w:pPr>
        <w:pStyle w:val="af7"/>
        <w:numPr>
          <w:ilvl w:val="0"/>
          <w:numId w:val="9"/>
        </w:numPr>
        <w:ind w:firstLineChars="0"/>
        <w:rPr>
          <w:szCs w:val="21"/>
        </w:rPr>
      </w:pPr>
      <w:ins w:id="63" w:author="li ge" w:date="2016-08-30T17:23:00Z">
        <w:r>
          <w:rPr>
            <w:rFonts w:hint="eastAsia"/>
            <w:szCs w:val="21"/>
          </w:rPr>
          <w:t>完成</w:t>
        </w:r>
        <w:r>
          <w:rPr>
            <w:szCs w:val="21"/>
          </w:rPr>
          <w:t>同步模式下的多核调试</w:t>
        </w:r>
      </w:ins>
      <w:del w:id="64" w:author="li ge" w:date="2016-08-30T17:22:00Z">
        <w:r w:rsidR="0017530A" w:rsidDel="00D66738">
          <w:rPr>
            <w:rFonts w:hint="eastAsia"/>
            <w:szCs w:val="21"/>
          </w:rPr>
          <w:delText>完成</w:delText>
        </w:r>
        <w:r w:rsidR="0017530A" w:rsidDel="00D66738">
          <w:rPr>
            <w:szCs w:val="21"/>
          </w:rPr>
          <w:delText>对模拟器的同步和异步多核调试</w:delText>
        </w:r>
      </w:del>
      <w:r w:rsidR="0017530A">
        <w:rPr>
          <w:szCs w:val="21"/>
        </w:rPr>
        <w:t>。</w:t>
      </w:r>
    </w:p>
    <w:p w14:paraId="58040078" w14:textId="1D539E72" w:rsidR="00D66738" w:rsidRPr="0017530A" w:rsidRDefault="00D66738" w:rsidP="0017530A">
      <w:pPr>
        <w:pStyle w:val="af7"/>
        <w:numPr>
          <w:ilvl w:val="0"/>
          <w:numId w:val="9"/>
        </w:numPr>
        <w:ind w:firstLineChars="0"/>
        <w:rPr>
          <w:szCs w:val="21"/>
        </w:rPr>
      </w:pPr>
      <w:ins w:id="65" w:author="li ge" w:date="2016-08-30T17:24:00Z">
        <w:r>
          <w:rPr>
            <w:szCs w:val="21"/>
          </w:rPr>
          <w:t>完成异步模式下的多核调试。</w:t>
        </w:r>
      </w:ins>
      <w:commentRangeStart w:id="66"/>
      <w:del w:id="67" w:author="li ge" w:date="2016-08-30T17:24:00Z">
        <w:r w:rsidR="0017530A" w:rsidDel="00D66738">
          <w:rPr>
            <w:rFonts w:hint="eastAsia"/>
            <w:szCs w:val="21"/>
          </w:rPr>
          <w:delText>将</w:delText>
        </w:r>
        <w:r w:rsidR="0017530A" w:rsidDel="00D66738">
          <w:rPr>
            <w:szCs w:val="21"/>
          </w:rPr>
          <w:delText>GDB</w:delText>
        </w:r>
        <w:r w:rsidR="0017530A" w:rsidDel="00D66738">
          <w:rPr>
            <w:szCs w:val="21"/>
          </w:rPr>
          <w:delText>调试与</w:delText>
        </w:r>
        <w:r w:rsidR="0017530A" w:rsidDel="00D66738">
          <w:rPr>
            <w:szCs w:val="21"/>
          </w:rPr>
          <w:delText>Eclipse</w:delText>
        </w:r>
        <w:r w:rsidR="0017530A" w:rsidDel="00D66738">
          <w:rPr>
            <w:szCs w:val="21"/>
          </w:rPr>
          <w:delText>集成，</w:delText>
        </w:r>
        <w:r w:rsidR="0017530A" w:rsidDel="00D66738">
          <w:rPr>
            <w:rFonts w:hint="eastAsia"/>
            <w:szCs w:val="21"/>
          </w:rPr>
          <w:delText>完成</w:delText>
        </w:r>
        <w:r w:rsidR="0017530A" w:rsidDel="00D66738">
          <w:rPr>
            <w:szCs w:val="21"/>
          </w:rPr>
          <w:delText>图形化界面下对模拟器的远程调试。</w:delText>
        </w:r>
        <w:commentRangeEnd w:id="66"/>
        <w:r w:rsidR="00807829" w:rsidDel="00D66738">
          <w:rPr>
            <w:rStyle w:val="a7"/>
          </w:rPr>
          <w:commentReference w:id="66"/>
        </w:r>
      </w:del>
    </w:p>
    <w:p w14:paraId="1B9E9868" w14:textId="3372C6AC" w:rsidR="0085111B" w:rsidRDefault="00171125" w:rsidP="00AF1A28">
      <w:pPr>
        <w:pStyle w:val="1"/>
        <w:rPr>
          <w:kern w:val="0"/>
        </w:rPr>
      </w:pPr>
      <w:bookmarkStart w:id="68" w:name="_Toc460794622"/>
      <w:r>
        <w:rPr>
          <w:rFonts w:hint="eastAsia"/>
          <w:kern w:val="0"/>
        </w:rPr>
        <w:t xml:space="preserve">4  </w:t>
      </w:r>
      <w:r>
        <w:rPr>
          <w:rFonts w:hint="eastAsia"/>
          <w:kern w:val="0"/>
        </w:rPr>
        <w:t>拟采用的研究方法和技术路线</w:t>
      </w:r>
      <w:bookmarkEnd w:id="68"/>
    </w:p>
    <w:p w14:paraId="384C1BE7" w14:textId="020A9F3F" w:rsidR="00171125" w:rsidRDefault="00AF1A28" w:rsidP="00134B3A">
      <w:pPr>
        <w:ind w:firstLine="420"/>
        <w:rPr>
          <w:kern w:val="0"/>
        </w:rPr>
      </w:pPr>
      <w:r>
        <w:rPr>
          <w:kern w:val="0"/>
        </w:rPr>
        <w:t>在</w:t>
      </w:r>
      <w:r>
        <w:rPr>
          <w:kern w:val="0"/>
        </w:rPr>
        <w:t>SimICT</w:t>
      </w:r>
      <w:r>
        <w:rPr>
          <w:kern w:val="0"/>
        </w:rPr>
        <w:t>模拟器框架</w:t>
      </w:r>
      <w:r w:rsidR="00134B3A">
        <w:rPr>
          <w:rFonts w:hint="eastAsia"/>
          <w:kern w:val="0"/>
        </w:rPr>
        <w:t>的</w:t>
      </w:r>
      <w:r w:rsidR="00134B3A">
        <w:rPr>
          <w:kern w:val="0"/>
        </w:rPr>
        <w:t>基础上，结合对</w:t>
      </w:r>
      <w:r w:rsidR="00134B3A">
        <w:rPr>
          <w:kern w:val="0"/>
        </w:rPr>
        <w:t>SPARC</w:t>
      </w:r>
      <w:r w:rsidR="00134B3A">
        <w:rPr>
          <w:kern w:val="0"/>
        </w:rPr>
        <w:t>架构处理器核的模拟，</w:t>
      </w:r>
      <w:r w:rsidR="00134B3A">
        <w:rPr>
          <w:rFonts w:hint="eastAsia"/>
          <w:kern w:val="0"/>
        </w:rPr>
        <w:t>实现</w:t>
      </w:r>
      <w:r w:rsidR="00134B3A">
        <w:rPr>
          <w:kern w:val="0"/>
        </w:rPr>
        <w:t>多核调试功能。</w:t>
      </w:r>
      <w:r w:rsidR="00134B3A">
        <w:rPr>
          <w:rFonts w:hint="eastAsia"/>
          <w:kern w:val="0"/>
        </w:rPr>
        <w:t>模拟器</w:t>
      </w:r>
      <w:r w:rsidR="00134B3A">
        <w:rPr>
          <w:kern w:val="0"/>
        </w:rPr>
        <w:t>使用</w:t>
      </w:r>
      <w:r w:rsidR="00134B3A">
        <w:rPr>
          <w:kern w:val="0"/>
        </w:rPr>
        <w:t>C</w:t>
      </w:r>
      <w:r w:rsidR="00134B3A">
        <w:rPr>
          <w:kern w:val="0"/>
        </w:rPr>
        <w:t>语言实现，</w:t>
      </w:r>
      <w:r w:rsidR="00134B3A">
        <w:rPr>
          <w:rFonts w:hint="eastAsia"/>
          <w:kern w:val="0"/>
        </w:rPr>
        <w:t>用户</w:t>
      </w:r>
      <w:r w:rsidR="00134B3A">
        <w:rPr>
          <w:kern w:val="0"/>
        </w:rPr>
        <w:t>调试界面基于</w:t>
      </w:r>
      <w:r w:rsidR="00134B3A">
        <w:rPr>
          <w:kern w:val="0"/>
        </w:rPr>
        <w:t>Eclipse</w:t>
      </w:r>
      <w:r w:rsidR="00134B3A">
        <w:rPr>
          <w:kern w:val="0"/>
        </w:rPr>
        <w:t>插件开发。</w:t>
      </w:r>
      <w:r w:rsidR="00134B3A">
        <w:rPr>
          <w:rFonts w:hint="eastAsia"/>
          <w:kern w:val="0"/>
        </w:rPr>
        <w:t xml:space="preserve"> </w:t>
      </w:r>
    </w:p>
    <w:p w14:paraId="28C1564D" w14:textId="2EE9FC01" w:rsidR="00113ED1" w:rsidRDefault="00113ED1" w:rsidP="00113ED1">
      <w:pPr>
        <w:pStyle w:val="2"/>
      </w:pPr>
      <w:bookmarkStart w:id="69" w:name="_Toc460794623"/>
      <w:r>
        <w:t xml:space="preserve">4.1 </w:t>
      </w:r>
      <w:r>
        <w:rPr>
          <w:rFonts w:hint="eastAsia"/>
        </w:rPr>
        <w:t>可扩展</w:t>
      </w:r>
      <w:r>
        <w:t>的多核调试协议的交互机制研究</w:t>
      </w:r>
      <w:bookmarkEnd w:id="69"/>
    </w:p>
    <w:p w14:paraId="6438913F" w14:textId="77777777" w:rsidR="005A5C8D" w:rsidRDefault="00AA2BEB" w:rsidP="005A5C8D">
      <w:pPr>
        <w:rPr>
          <w:rFonts w:asciiTheme="minorEastAsia" w:eastAsiaTheme="minorEastAsia" w:hAnsiTheme="minorEastAsia"/>
        </w:rPr>
      </w:pPr>
      <w:r>
        <w:tab/>
      </w:r>
      <w:r>
        <w:rPr>
          <w:rFonts w:hint="eastAsia"/>
        </w:rPr>
        <w:t>在</w:t>
      </w:r>
      <w:r>
        <w:rPr>
          <w:rFonts w:asciiTheme="minorEastAsia" w:eastAsiaTheme="minorEastAsia" w:hAnsiTheme="minorEastAsia" w:hint="eastAsia"/>
        </w:rPr>
        <w:t>基于</w:t>
      </w:r>
      <w:r>
        <w:rPr>
          <w:rFonts w:asciiTheme="minorEastAsia" w:eastAsiaTheme="minorEastAsia" w:hAnsiTheme="minorEastAsia"/>
        </w:rPr>
        <w:t>模拟器的调试中，</w:t>
      </w:r>
      <w:r>
        <w:rPr>
          <w:rFonts w:asciiTheme="minorEastAsia" w:eastAsiaTheme="minorEastAsia" w:hAnsiTheme="minorEastAsia" w:hint="eastAsia"/>
        </w:rPr>
        <w:t>用</w:t>
      </w:r>
      <w:r>
        <w:rPr>
          <w:rFonts w:asciiTheme="minorEastAsia" w:eastAsiaTheme="minorEastAsia" w:hAnsiTheme="minorEastAsia"/>
        </w:rPr>
        <w:t>模拟器模拟目标机，</w:t>
      </w:r>
      <w:r>
        <w:rPr>
          <w:rFonts w:asciiTheme="minorEastAsia" w:eastAsiaTheme="minorEastAsia" w:hAnsiTheme="minorEastAsia" w:hint="eastAsia"/>
        </w:rPr>
        <w:t>模拟器</w:t>
      </w:r>
      <w:r w:rsidR="006D7545">
        <w:rPr>
          <w:rFonts w:asciiTheme="minorEastAsia" w:eastAsiaTheme="minorEastAsia" w:hAnsiTheme="minorEastAsia"/>
        </w:rPr>
        <w:t>可以</w:t>
      </w:r>
      <w:r w:rsidR="006D7545">
        <w:rPr>
          <w:rFonts w:asciiTheme="minorEastAsia" w:eastAsiaTheme="minorEastAsia" w:hAnsiTheme="minorEastAsia" w:hint="eastAsia"/>
        </w:rPr>
        <w:t>运行</w:t>
      </w:r>
      <w:r>
        <w:rPr>
          <w:rFonts w:asciiTheme="minorEastAsia" w:eastAsiaTheme="minorEastAsia" w:hAnsiTheme="minorEastAsia"/>
        </w:rPr>
        <w:t>在主机上也可以运行在远程服务器上，</w:t>
      </w:r>
      <w:r>
        <w:rPr>
          <w:rFonts w:asciiTheme="minorEastAsia" w:eastAsiaTheme="minorEastAsia" w:hAnsiTheme="minorEastAsia" w:hint="eastAsia"/>
        </w:rPr>
        <w:t>模拟器</w:t>
      </w:r>
      <w:r>
        <w:rPr>
          <w:rFonts w:asciiTheme="minorEastAsia" w:eastAsiaTheme="minorEastAsia" w:hAnsiTheme="minorEastAsia"/>
        </w:rPr>
        <w:t>与主机通过网络或串口连接。利用RSP(Remote Serial Protocol)完成主机与</w:t>
      </w:r>
      <w:r w:rsidR="00F72F06">
        <w:rPr>
          <w:rFonts w:asciiTheme="minorEastAsia" w:eastAsiaTheme="minorEastAsia" w:hAnsiTheme="minorEastAsia"/>
        </w:rPr>
        <w:t>模拟器之间的交互。</w:t>
      </w:r>
      <w:r w:rsidR="006C283D">
        <w:rPr>
          <w:rFonts w:asciiTheme="minorEastAsia" w:eastAsiaTheme="minorEastAsia" w:hAnsiTheme="minorEastAsia"/>
        </w:rPr>
        <w:fldChar w:fldCharType="begin"/>
      </w:r>
      <w:r w:rsidR="006C283D">
        <w:rPr>
          <w:rFonts w:asciiTheme="minorEastAsia" w:eastAsiaTheme="minorEastAsia" w:hAnsiTheme="minorEastAsia"/>
        </w:rPr>
        <w:instrText xml:space="preserve"> REF _Ref459296719 \h </w:instrText>
      </w:r>
      <w:r w:rsidR="006C283D">
        <w:rPr>
          <w:rFonts w:asciiTheme="minorEastAsia" w:eastAsiaTheme="minorEastAsia" w:hAnsiTheme="minorEastAsia"/>
        </w:rPr>
      </w:r>
      <w:r w:rsidR="006C283D">
        <w:rPr>
          <w:rFonts w:asciiTheme="minorEastAsia" w:eastAsiaTheme="minorEastAsia" w:hAnsiTheme="minorEastAsia"/>
        </w:rPr>
        <w:fldChar w:fldCharType="separate"/>
      </w:r>
      <w:r w:rsidR="006C283D">
        <w:rPr>
          <w:rFonts w:hint="eastAsia"/>
        </w:rPr>
        <w:t>图</w:t>
      </w:r>
      <w:r w:rsidR="006C283D">
        <w:rPr>
          <w:noProof/>
        </w:rPr>
        <w:t>2</w:t>
      </w:r>
      <w:r w:rsidR="006C283D">
        <w:rPr>
          <w:rFonts w:asciiTheme="minorEastAsia" w:eastAsiaTheme="minorEastAsia" w:hAnsiTheme="minorEastAsia"/>
        </w:rPr>
        <w:fldChar w:fldCharType="end"/>
      </w:r>
      <w:r w:rsidR="00F72F06">
        <w:rPr>
          <w:rFonts w:asciiTheme="minorEastAsia" w:eastAsiaTheme="minorEastAsia" w:hAnsiTheme="minorEastAsia" w:hint="eastAsia"/>
        </w:rPr>
        <w:t>给出了</w:t>
      </w:r>
      <w:r w:rsidR="00F72F06">
        <w:rPr>
          <w:rFonts w:asciiTheme="minorEastAsia" w:eastAsiaTheme="minorEastAsia" w:hAnsiTheme="minorEastAsia"/>
        </w:rPr>
        <w:t>两者之间的交互</w:t>
      </w:r>
      <w:r w:rsidR="009F79E5">
        <w:rPr>
          <w:rFonts w:asciiTheme="minorEastAsia" w:eastAsiaTheme="minorEastAsia" w:hAnsiTheme="minorEastAsia" w:hint="eastAsia"/>
        </w:rPr>
        <w:t>过</w:t>
      </w:r>
      <w:r w:rsidR="00F72F06">
        <w:rPr>
          <w:rFonts w:asciiTheme="minorEastAsia" w:eastAsiaTheme="minorEastAsia" w:hAnsiTheme="minorEastAsia"/>
        </w:rPr>
        <w:t>程。</w:t>
      </w:r>
    </w:p>
    <w:p w14:paraId="7D0C9BE3" w14:textId="692915D8" w:rsidR="00F72F06" w:rsidRPr="005A5C8D" w:rsidRDefault="00F72F06" w:rsidP="005A5C8D">
      <w:pPr>
        <w:rPr>
          <w:rFonts w:asciiTheme="minorEastAsia" w:eastAsiaTheme="minorEastAsia" w:hAnsiTheme="minorEastAsia"/>
        </w:rPr>
      </w:pPr>
      <w:r w:rsidRPr="00F72F06">
        <w:rPr>
          <w:rFonts w:asciiTheme="minorEastAsia" w:eastAsiaTheme="minorEastAsia" w:hAnsiTheme="minorEastAsia"/>
          <w:noProof/>
        </w:rPr>
        <w:lastRenderedPageBreak/>
        <w:drawing>
          <wp:inline distT="0" distB="0" distL="0" distR="0" wp14:anchorId="7E93EADF" wp14:editId="71624EAC">
            <wp:extent cx="5235286" cy="586880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49849" cy="5885130"/>
                    </a:xfrm>
                    <a:prstGeom prst="rect">
                      <a:avLst/>
                    </a:prstGeom>
                  </pic:spPr>
                </pic:pic>
              </a:graphicData>
            </a:graphic>
          </wp:inline>
        </w:drawing>
      </w:r>
    </w:p>
    <w:p w14:paraId="736B7F80" w14:textId="3082E719" w:rsidR="00F72F06" w:rsidRDefault="00F72F06" w:rsidP="00F72F06">
      <w:pPr>
        <w:pStyle w:val="af4"/>
        <w:jc w:val="center"/>
      </w:pPr>
      <w:bookmarkStart w:id="70" w:name="_Ref459296719"/>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77CC">
        <w:rPr>
          <w:noProof/>
        </w:rPr>
        <w:t>3</w:t>
      </w:r>
      <w:r>
        <w:fldChar w:fldCharType="end"/>
      </w:r>
      <w:bookmarkEnd w:id="70"/>
      <w:r>
        <w:t xml:space="preserve"> </w:t>
      </w:r>
      <w:r>
        <w:t>基于</w:t>
      </w:r>
      <w:r>
        <w:t>GDB</w:t>
      </w:r>
      <w:r>
        <w:t>的远程调试交互过程</w:t>
      </w:r>
    </w:p>
    <w:p w14:paraId="7E37DB69" w14:textId="64FFBE35" w:rsidR="009F79E5" w:rsidRDefault="009F79E5" w:rsidP="009F79E5">
      <w:pPr>
        <w:pStyle w:val="3"/>
      </w:pPr>
      <w:bookmarkStart w:id="71" w:name="_Toc460794624"/>
      <w:r>
        <w:t xml:space="preserve">4.1.1 </w:t>
      </w:r>
      <w:r>
        <w:rPr>
          <w:rFonts w:hint="eastAsia"/>
        </w:rPr>
        <w:t>RSP</w:t>
      </w:r>
      <w:r>
        <w:t>协议</w:t>
      </w:r>
      <w:bookmarkEnd w:id="71"/>
    </w:p>
    <w:p w14:paraId="226347CD" w14:textId="60B87F39" w:rsidR="00420466" w:rsidRDefault="009F79E5" w:rsidP="00420466">
      <w:r>
        <w:rPr>
          <w:rFonts w:hint="eastAsia"/>
        </w:rPr>
        <w:tab/>
      </w:r>
      <w:r>
        <w:rPr>
          <w:rFonts w:hint="eastAsia"/>
        </w:rPr>
        <w:t>主机端</w:t>
      </w:r>
      <w:r>
        <w:t>与模拟器之间通过</w:t>
      </w:r>
      <w:r>
        <w:t>RSP</w:t>
      </w:r>
      <w:r>
        <w:t>协议</w:t>
      </w:r>
      <w:r w:rsidR="00FB693D">
        <w:t>[14]</w:t>
      </w:r>
      <w:r>
        <w:t>交互。</w:t>
      </w:r>
      <w:r>
        <w:rPr>
          <w:rFonts w:hint="eastAsia"/>
        </w:rPr>
        <w:t>RSP</w:t>
      </w:r>
      <w:r>
        <w:t>制定了</w:t>
      </w:r>
      <w:r>
        <w:rPr>
          <w:rFonts w:hint="eastAsia"/>
        </w:rPr>
        <w:t>一系列</w:t>
      </w:r>
      <w:r w:rsidR="00420466">
        <w:rPr>
          <w:rFonts w:hint="eastAsia"/>
        </w:rPr>
        <w:t>具备</w:t>
      </w:r>
      <w:r w:rsidR="00420466">
        <w:t>一定格式</w:t>
      </w:r>
      <w:r>
        <w:t>的</w:t>
      </w:r>
      <w:r w:rsidR="00420466">
        <w:t>调试命令。</w:t>
      </w:r>
      <w:r w:rsidR="00420466">
        <w:rPr>
          <w:rFonts w:hint="eastAsia"/>
        </w:rPr>
        <w:t xml:space="preserve">RSP </w:t>
      </w:r>
      <w:r w:rsidR="00420466">
        <w:rPr>
          <w:rFonts w:hint="eastAsia"/>
        </w:rPr>
        <w:t>协议包含了起始位</w:t>
      </w:r>
      <w:r w:rsidR="00031758">
        <w:t>，</w:t>
      </w:r>
      <w:r w:rsidR="00031758">
        <w:rPr>
          <w:rFonts w:hint="eastAsia"/>
        </w:rPr>
        <w:t>数据</w:t>
      </w:r>
      <w:r w:rsidR="00420466">
        <w:rPr>
          <w:rFonts w:hint="eastAsia"/>
        </w:rPr>
        <w:t>，结束位和校验和。一个典型的</w:t>
      </w:r>
      <w:r w:rsidR="00420466">
        <w:rPr>
          <w:rFonts w:hint="eastAsia"/>
        </w:rPr>
        <w:t xml:space="preserve"> RSP </w:t>
      </w:r>
      <w:r w:rsidR="00420466">
        <w:rPr>
          <w:rFonts w:hint="eastAsia"/>
        </w:rPr>
        <w:t>协议包的结构如</w:t>
      </w:r>
      <w:r w:rsidR="00420466">
        <w:fldChar w:fldCharType="begin"/>
      </w:r>
      <w:r w:rsidR="00420466">
        <w:instrText xml:space="preserve"> </w:instrText>
      </w:r>
      <w:r w:rsidR="00420466">
        <w:rPr>
          <w:rFonts w:hint="eastAsia"/>
        </w:rPr>
        <w:instrText>REF _Ref459298940 \h</w:instrText>
      </w:r>
      <w:r w:rsidR="00420466">
        <w:instrText xml:space="preserve"> </w:instrText>
      </w:r>
      <w:r w:rsidR="00420466">
        <w:fldChar w:fldCharType="separate"/>
      </w:r>
      <w:r w:rsidR="00420466">
        <w:rPr>
          <w:rFonts w:hint="eastAsia"/>
        </w:rPr>
        <w:t>图</w:t>
      </w:r>
      <w:r w:rsidR="00420466">
        <w:rPr>
          <w:noProof/>
        </w:rPr>
        <w:t>3</w:t>
      </w:r>
      <w:r w:rsidR="00420466">
        <w:fldChar w:fldCharType="end"/>
      </w:r>
      <w:r w:rsidR="00420466">
        <w:rPr>
          <w:rFonts w:hint="eastAsia"/>
        </w:rPr>
        <w:t>：</w:t>
      </w:r>
    </w:p>
    <w:p w14:paraId="2FFF5257" w14:textId="55C64A34" w:rsidR="00420466" w:rsidRDefault="00420466" w:rsidP="00420466">
      <w:r w:rsidRPr="00420466">
        <w:rPr>
          <w:noProof/>
        </w:rPr>
        <w:drawing>
          <wp:inline distT="0" distB="0" distL="0" distR="0" wp14:anchorId="2D557077" wp14:editId="1C085378">
            <wp:extent cx="5274310" cy="84709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847090"/>
                    </a:xfrm>
                    <a:prstGeom prst="rect">
                      <a:avLst/>
                    </a:prstGeom>
                  </pic:spPr>
                </pic:pic>
              </a:graphicData>
            </a:graphic>
          </wp:inline>
        </w:drawing>
      </w:r>
    </w:p>
    <w:p w14:paraId="0BF3AE1F" w14:textId="47B427EB" w:rsidR="00420466" w:rsidRDefault="00420466" w:rsidP="00420466">
      <w:pPr>
        <w:pStyle w:val="af4"/>
        <w:jc w:val="center"/>
      </w:pPr>
      <w:bookmarkStart w:id="72" w:name="_Ref459298940"/>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77CC">
        <w:rPr>
          <w:noProof/>
        </w:rPr>
        <w:t>4</w:t>
      </w:r>
      <w:r>
        <w:fldChar w:fldCharType="end"/>
      </w:r>
      <w:bookmarkEnd w:id="72"/>
      <w:r>
        <w:t xml:space="preserve"> RSP</w:t>
      </w:r>
      <w:r>
        <w:t>协议数据包格式</w:t>
      </w:r>
    </w:p>
    <w:p w14:paraId="121FD5D0" w14:textId="07F13627" w:rsidR="00420466" w:rsidRDefault="00420466" w:rsidP="00420466">
      <w:pPr>
        <w:ind w:firstLine="420"/>
      </w:pPr>
      <w:r>
        <w:rPr>
          <w:rFonts w:hint="eastAsia"/>
        </w:rPr>
        <w:t>每个数据包</w:t>
      </w:r>
      <w:r>
        <w:t>都以</w:t>
      </w:r>
      <w:r>
        <w:t>$</w:t>
      </w:r>
      <w:r>
        <w:rPr>
          <w:rFonts w:hint="eastAsia"/>
        </w:rPr>
        <w:t>开口</w:t>
      </w:r>
      <w:r>
        <w:t>，</w:t>
      </w:r>
      <w:r>
        <w:t xml:space="preserve">packet </w:t>
      </w:r>
      <w:r>
        <w:rPr>
          <w:rFonts w:hint="eastAsia"/>
        </w:rPr>
        <w:t>data</w:t>
      </w:r>
      <w:r>
        <w:rPr>
          <w:rFonts w:hint="eastAsia"/>
        </w:rPr>
        <w:t>指出来</w:t>
      </w:r>
      <w:r>
        <w:t>命令类型，</w:t>
      </w:r>
      <w:r>
        <w:rPr>
          <w:rFonts w:hint="eastAsia"/>
        </w:rPr>
        <w:t>命令</w:t>
      </w:r>
      <w:r>
        <w:t>的参数以及具体数据，</w:t>
      </w:r>
      <w:r>
        <w:rPr>
          <w:rFonts w:hint="eastAsia"/>
        </w:rPr>
        <w:t>数据</w:t>
      </w:r>
      <w:r>
        <w:rPr>
          <w:rFonts w:hint="eastAsia"/>
        </w:rPr>
        <w:lastRenderedPageBreak/>
        <w:t>部分</w:t>
      </w:r>
      <w:r>
        <w:t>以</w:t>
      </w:r>
      <w:r>
        <w:t>#</w:t>
      </w:r>
      <w:r>
        <w:rPr>
          <w:rFonts w:hint="eastAsia"/>
        </w:rPr>
        <w:t>结尾</w:t>
      </w:r>
      <w:r>
        <w:t>，</w:t>
      </w:r>
      <w:r>
        <w:rPr>
          <w:rFonts w:hint="eastAsia"/>
        </w:rPr>
        <w:t>checksum</w:t>
      </w:r>
      <w:r>
        <w:t>是</w:t>
      </w:r>
      <w:r>
        <w:t xml:space="preserve">packet </w:t>
      </w:r>
      <w:r>
        <w:rPr>
          <w:rFonts w:hint="eastAsia"/>
        </w:rPr>
        <w:t>data</w:t>
      </w:r>
      <w:r>
        <w:t>部分的</w:t>
      </w:r>
      <w:r>
        <w:rPr>
          <w:rFonts w:hint="eastAsia"/>
        </w:rPr>
        <w:t>校验</w:t>
      </w:r>
      <w:r>
        <w:t>和模</w:t>
      </w:r>
      <w:r>
        <w:t>256</w:t>
      </w:r>
      <w:r>
        <w:rPr>
          <w:rFonts w:hint="eastAsia"/>
        </w:rPr>
        <w:t>后</w:t>
      </w:r>
      <w:r>
        <w:t>的</w:t>
      </w:r>
      <w:r>
        <w:t>16</w:t>
      </w:r>
      <w:r>
        <w:rPr>
          <w:rFonts w:hint="eastAsia"/>
        </w:rPr>
        <w:t>进制</w:t>
      </w:r>
      <w:r>
        <w:t>表示。</w:t>
      </w:r>
    </w:p>
    <w:p w14:paraId="39790935" w14:textId="6B7E84C4" w:rsidR="00031758" w:rsidRDefault="00D74E4D" w:rsidP="00D74E4D">
      <w:pPr>
        <w:pStyle w:val="3"/>
      </w:pPr>
      <w:bookmarkStart w:id="73" w:name="_Toc460794625"/>
      <w:r>
        <w:t xml:space="preserve">4.1.2 </w:t>
      </w:r>
      <w:r>
        <w:rPr>
          <w:rFonts w:hint="eastAsia"/>
        </w:rPr>
        <w:t>Flex</w:t>
      </w:r>
      <w:r>
        <w:t>集成以及接口设计</w:t>
      </w:r>
      <w:bookmarkEnd w:id="73"/>
    </w:p>
    <w:p w14:paraId="6FB840AC" w14:textId="7C136BFC" w:rsidR="00D74E4D" w:rsidRDefault="00D74E4D" w:rsidP="00D74E4D">
      <w:r>
        <w:rPr>
          <w:rFonts w:hint="eastAsia"/>
        </w:rPr>
        <w:tab/>
      </w:r>
      <w:r>
        <w:t>RSP</w:t>
      </w:r>
      <w:r>
        <w:t>协议中除了常用的调试命令外，</w:t>
      </w:r>
      <w:r>
        <w:rPr>
          <w:rFonts w:hint="eastAsia"/>
        </w:rPr>
        <w:t>还有</w:t>
      </w:r>
      <w:r>
        <w:t>很多高级命令。在</w:t>
      </w:r>
      <w:r>
        <w:rPr>
          <w:rFonts w:hint="eastAsia"/>
        </w:rPr>
        <w:t>实现</w:t>
      </w:r>
      <w:r>
        <w:t>调试功能初期，</w:t>
      </w:r>
      <w:r>
        <w:rPr>
          <w:rFonts w:hint="eastAsia"/>
        </w:rPr>
        <w:t>无法</w:t>
      </w:r>
      <w:r>
        <w:t>全部支持</w:t>
      </w:r>
      <w:r>
        <w:rPr>
          <w:rFonts w:hint="eastAsia"/>
        </w:rPr>
        <w:t>所有</w:t>
      </w:r>
      <w:r>
        <w:t>命令，同时，</w:t>
      </w:r>
      <w:r>
        <w:rPr>
          <w:rFonts w:hint="eastAsia"/>
        </w:rPr>
        <w:t>为了</w:t>
      </w:r>
      <w:r>
        <w:t>应对之后</w:t>
      </w:r>
      <w:r>
        <w:t>RSP</w:t>
      </w:r>
      <w:r>
        <w:t>协议的扩展，</w:t>
      </w:r>
      <w:r>
        <w:rPr>
          <w:rFonts w:hint="eastAsia"/>
        </w:rPr>
        <w:t>需要</w:t>
      </w:r>
      <w:r>
        <w:t>设计一套可扩展性强的交互接口。</w:t>
      </w:r>
    </w:p>
    <w:p w14:paraId="722700A1" w14:textId="29AE413F" w:rsidR="00D74E4D" w:rsidRPr="00D74E4D" w:rsidRDefault="00D74E4D" w:rsidP="00D74E4D">
      <w:pPr>
        <w:rPr>
          <w:rFonts w:ascii="Times New Roman" w:eastAsia="Times New Roman" w:hAnsi="Times New Roman"/>
        </w:rPr>
      </w:pPr>
      <w:r>
        <w:rPr>
          <w:rFonts w:hint="eastAsia"/>
        </w:rPr>
        <w:tab/>
      </w:r>
      <w:r>
        <w:t>F</w:t>
      </w:r>
      <w:r w:rsidR="003D792A">
        <w:rPr>
          <w:rFonts w:hint="eastAsia"/>
          <w:shd w:val="clear" w:color="auto" w:fill="FFFFFF"/>
        </w:rPr>
        <w:t>lex</w:t>
      </w:r>
      <w:r w:rsidRPr="00D74E4D">
        <w:rPr>
          <w:rFonts w:hint="eastAsia"/>
          <w:shd w:val="clear" w:color="auto" w:fill="FFFFFF"/>
        </w:rPr>
        <w:t>是一个自动化工具，</w:t>
      </w:r>
      <w:r>
        <w:rPr>
          <w:shd w:val="clear" w:color="auto" w:fill="FFFFFF"/>
        </w:rPr>
        <w:t>在</w:t>
      </w:r>
      <w:r>
        <w:rPr>
          <w:shd w:val="clear" w:color="auto" w:fill="FFFFFF"/>
        </w:rPr>
        <w:t>.l</w:t>
      </w:r>
      <w:r>
        <w:rPr>
          <w:shd w:val="clear" w:color="auto" w:fill="FFFFFF"/>
        </w:rPr>
        <w:t>文件中定义一</w:t>
      </w:r>
      <w:r>
        <w:rPr>
          <w:rFonts w:hint="eastAsia"/>
          <w:shd w:val="clear" w:color="auto" w:fill="FFFFFF"/>
        </w:rPr>
        <w:t>系列</w:t>
      </w:r>
      <w:r>
        <w:rPr>
          <w:shd w:val="clear" w:color="auto" w:fill="FFFFFF"/>
        </w:rPr>
        <w:t>规则以及对应的动作</w:t>
      </w:r>
      <w:r>
        <w:rPr>
          <w:shd w:val="clear" w:color="auto" w:fill="FFFFFF"/>
        </w:rPr>
        <w:t>(action)</w:t>
      </w:r>
      <w:r>
        <w:rPr>
          <w:shd w:val="clear" w:color="auto" w:fill="FFFFFF"/>
        </w:rPr>
        <w:t>，</w:t>
      </w:r>
      <w:r>
        <w:rPr>
          <w:rFonts w:hint="eastAsia"/>
          <w:shd w:val="clear" w:color="auto" w:fill="FFFFFF"/>
        </w:rPr>
        <w:t>经过编译</w:t>
      </w:r>
      <w:r>
        <w:rPr>
          <w:shd w:val="clear" w:color="auto" w:fill="FFFFFF"/>
        </w:rPr>
        <w:t>后，</w:t>
      </w:r>
      <w:r w:rsidRPr="00D74E4D">
        <w:rPr>
          <w:rFonts w:hint="eastAsia"/>
          <w:shd w:val="clear" w:color="auto" w:fill="FFFFFF"/>
        </w:rPr>
        <w:t>可以按照定义好的规则自动生成一个</w:t>
      </w:r>
      <w:r w:rsidRPr="00D74E4D">
        <w:rPr>
          <w:rFonts w:hint="eastAsia"/>
          <w:shd w:val="clear" w:color="auto" w:fill="FFFFFF"/>
        </w:rPr>
        <w:t>C</w:t>
      </w:r>
      <w:r w:rsidRPr="00D74E4D">
        <w:rPr>
          <w:rFonts w:hint="eastAsia"/>
          <w:shd w:val="clear" w:color="auto" w:fill="FFFFFF"/>
        </w:rPr>
        <w:t>函数</w:t>
      </w:r>
      <w:r w:rsidRPr="00D74E4D">
        <w:rPr>
          <w:rFonts w:hint="eastAsia"/>
          <w:shd w:val="clear" w:color="auto" w:fill="FFFFFF"/>
        </w:rPr>
        <w:t>yylex()</w:t>
      </w:r>
      <w:r>
        <w:rPr>
          <w:rFonts w:hint="eastAsia"/>
          <w:shd w:val="clear" w:color="auto" w:fill="FFFFFF"/>
        </w:rPr>
        <w:t>，也称为</w:t>
      </w:r>
      <w:r w:rsidRPr="00D74E4D">
        <w:rPr>
          <w:rFonts w:hint="eastAsia"/>
          <w:shd w:val="clear" w:color="auto" w:fill="FFFFFF"/>
        </w:rPr>
        <w:t>扫描器（</w:t>
      </w:r>
      <w:r w:rsidRPr="00D74E4D">
        <w:rPr>
          <w:rFonts w:hint="eastAsia"/>
          <w:shd w:val="clear" w:color="auto" w:fill="FFFFFF"/>
        </w:rPr>
        <w:t>Scanner</w:t>
      </w:r>
      <w:r w:rsidRPr="00D74E4D">
        <w:rPr>
          <w:rFonts w:hint="eastAsia"/>
          <w:shd w:val="clear" w:color="auto" w:fill="FFFFFF"/>
        </w:rPr>
        <w:t>）</w:t>
      </w:r>
      <w:r w:rsidR="00B77377">
        <w:rPr>
          <w:shd w:val="clear" w:color="auto" w:fill="FFFFFF"/>
        </w:rPr>
        <w:t>[15]</w:t>
      </w:r>
      <w:r w:rsidRPr="00D74E4D">
        <w:rPr>
          <w:rFonts w:hint="eastAsia"/>
          <w:shd w:val="clear" w:color="auto" w:fill="FFFFFF"/>
        </w:rPr>
        <w:t>。这个</w:t>
      </w:r>
      <w:r w:rsidRPr="00D74E4D">
        <w:rPr>
          <w:rFonts w:hint="eastAsia"/>
          <w:shd w:val="clear" w:color="auto" w:fill="FFFFFF"/>
        </w:rPr>
        <w:t>C</w:t>
      </w:r>
      <w:r w:rsidRPr="00D74E4D">
        <w:rPr>
          <w:rFonts w:hint="eastAsia"/>
          <w:shd w:val="clear" w:color="auto" w:fill="FFFFFF"/>
        </w:rPr>
        <w:t>函数把文本串作为输入，</w:t>
      </w:r>
      <w:r w:rsidR="009A62D8">
        <w:rPr>
          <w:rFonts w:hint="eastAsia"/>
          <w:shd w:val="clear" w:color="auto" w:fill="FFFFFF"/>
        </w:rPr>
        <w:t>按照定义好的规则分析文本串中的字符，找到符合规则的</w:t>
      </w:r>
      <w:r w:rsidRPr="00D74E4D">
        <w:rPr>
          <w:rFonts w:hint="eastAsia"/>
          <w:shd w:val="clear" w:color="auto" w:fill="FFFFFF"/>
        </w:rPr>
        <w:t>字符序列后，就执行在规则中定义好的动作。</w:t>
      </w:r>
    </w:p>
    <w:p w14:paraId="25924444" w14:textId="0BB4CEDB" w:rsidR="00C52D20" w:rsidRDefault="00D74E4D" w:rsidP="00D74E4D">
      <w:r>
        <w:tab/>
      </w:r>
      <w:r w:rsidR="009A62D8">
        <w:t>在模拟器交互设计中，</w:t>
      </w:r>
      <w:r>
        <w:rPr>
          <w:rFonts w:hint="eastAsia"/>
        </w:rPr>
        <w:t>将</w:t>
      </w:r>
      <w:r>
        <w:t>目前支持的调试命令对应的正则表达式</w:t>
      </w:r>
      <w:r>
        <w:rPr>
          <w:rFonts w:hint="eastAsia"/>
        </w:rPr>
        <w:t>作为</w:t>
      </w:r>
      <w:r w:rsidR="003D792A">
        <w:t>Flex</w:t>
      </w:r>
      <w:r>
        <w:t>中的规则，</w:t>
      </w:r>
      <w:r>
        <w:rPr>
          <w:rFonts w:hint="eastAsia"/>
        </w:rPr>
        <w:t>同时指定</w:t>
      </w:r>
      <w:r>
        <w:t>规则中的</w:t>
      </w:r>
      <w:r>
        <w:t>action</w:t>
      </w:r>
      <w:r w:rsidR="009A62D8">
        <w:t>为</w:t>
      </w:r>
      <w:r>
        <w:t>解析协议的</w:t>
      </w:r>
      <w:r w:rsidR="009A62D8">
        <w:t>功能</w:t>
      </w:r>
      <w:r>
        <w:t>函数。</w:t>
      </w:r>
      <w:r>
        <w:t>rsp_parse.l</w:t>
      </w:r>
      <w:r>
        <w:t>中除了包含了这些规则以及</w:t>
      </w:r>
      <w:r>
        <w:t>action</w:t>
      </w:r>
      <w:r>
        <w:t>，还包含</w:t>
      </w:r>
      <w:r>
        <w:t>rsp_parse()</w:t>
      </w:r>
      <w:r>
        <w:t>。</w:t>
      </w:r>
      <w:r>
        <w:rPr>
          <w:rFonts w:hint="eastAsia"/>
        </w:rPr>
        <w:t>rsp_parse()</w:t>
      </w:r>
      <w:r w:rsidR="001C5543">
        <w:rPr>
          <w:rFonts w:hint="eastAsia"/>
        </w:rPr>
        <w:t>是</w:t>
      </w:r>
      <w:r>
        <w:t>交互过程中向模拟器展示的</w:t>
      </w:r>
      <w:r>
        <w:rPr>
          <w:rFonts w:hint="eastAsia"/>
        </w:rPr>
        <w:t>接口</w:t>
      </w:r>
      <w:r>
        <w:t>，</w:t>
      </w:r>
      <w:r>
        <w:rPr>
          <w:rFonts w:hint="eastAsia"/>
        </w:rPr>
        <w:t>在</w:t>
      </w:r>
      <w:r>
        <w:t>内部调用了</w:t>
      </w:r>
      <w:r w:rsidR="003D792A">
        <w:t>Flex</w:t>
      </w:r>
      <w:r>
        <w:t>生成的</w:t>
      </w:r>
      <w:r>
        <w:t>yylex()</w:t>
      </w:r>
      <w:r>
        <w:t>，</w:t>
      </w:r>
      <w:r>
        <w:rPr>
          <w:rFonts w:hint="eastAsia"/>
        </w:rPr>
        <w:t>将</w:t>
      </w:r>
      <w:r>
        <w:t>输入的协议解析成定义好的</w:t>
      </w:r>
      <w:r>
        <w:t>rsp_packet</w:t>
      </w:r>
      <w:r>
        <w:t>结构体</w:t>
      </w:r>
      <w:r w:rsidR="003D792A">
        <w:t>返回给模拟器</w:t>
      </w:r>
      <w:r w:rsidR="00AF5CE6">
        <w:t>，</w:t>
      </w:r>
      <w:r w:rsidR="00AF5CE6">
        <w:fldChar w:fldCharType="begin"/>
      </w:r>
      <w:r w:rsidR="00AF5CE6">
        <w:instrText xml:space="preserve"> REF _Ref459319681 \h </w:instrText>
      </w:r>
      <w:r w:rsidR="00AF5CE6">
        <w:fldChar w:fldCharType="separate"/>
      </w:r>
      <w:r w:rsidR="00AF5CE6">
        <w:rPr>
          <w:rFonts w:hint="eastAsia"/>
        </w:rPr>
        <w:t>图</w:t>
      </w:r>
      <w:r w:rsidR="00AF5CE6">
        <w:rPr>
          <w:noProof/>
        </w:rPr>
        <w:t>4</w:t>
      </w:r>
      <w:r w:rsidR="00AF5CE6">
        <w:fldChar w:fldCharType="end"/>
      </w:r>
      <w:r w:rsidR="00AF5CE6">
        <w:t>给出了协议解析的处理过程。</w:t>
      </w:r>
    </w:p>
    <w:p w14:paraId="0EB8B22B" w14:textId="5E52D1C5" w:rsidR="00C52D20" w:rsidRDefault="00C52D20" w:rsidP="00C52D20">
      <w:pPr>
        <w:jc w:val="center"/>
      </w:pPr>
      <w:r>
        <w:rPr>
          <w:rFonts w:hint="eastAsia"/>
          <w:noProof/>
        </w:rPr>
        <w:drawing>
          <wp:inline distT="0" distB="0" distL="0" distR="0" wp14:anchorId="382832A5" wp14:editId="792BB503">
            <wp:extent cx="2426208" cy="3151632"/>
            <wp:effectExtent l="0" t="0" r="1270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协议解析过程.png"/>
                    <pic:cNvPicPr/>
                  </pic:nvPicPr>
                  <pic:blipFill>
                    <a:blip r:embed="rId15">
                      <a:extLst>
                        <a:ext uri="{28A0092B-C50C-407E-A947-70E740481C1C}">
                          <a14:useLocalDpi xmlns:a14="http://schemas.microsoft.com/office/drawing/2010/main" val="0"/>
                        </a:ext>
                      </a:extLst>
                    </a:blip>
                    <a:stretch>
                      <a:fillRect/>
                    </a:stretch>
                  </pic:blipFill>
                  <pic:spPr>
                    <a:xfrm>
                      <a:off x="0" y="0"/>
                      <a:ext cx="2426208" cy="3151632"/>
                    </a:xfrm>
                    <a:prstGeom prst="rect">
                      <a:avLst/>
                    </a:prstGeom>
                  </pic:spPr>
                </pic:pic>
              </a:graphicData>
            </a:graphic>
          </wp:inline>
        </w:drawing>
      </w:r>
    </w:p>
    <w:p w14:paraId="25C4ED64" w14:textId="6F5526CA" w:rsidR="00221FEF" w:rsidRDefault="00221FEF" w:rsidP="00221FEF">
      <w:pPr>
        <w:pStyle w:val="af4"/>
        <w:jc w:val="center"/>
      </w:pPr>
      <w:bookmarkStart w:id="74" w:name="_Ref459319681"/>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0577CC">
        <w:rPr>
          <w:noProof/>
        </w:rPr>
        <w:t>5</w:t>
      </w:r>
      <w:r>
        <w:fldChar w:fldCharType="end"/>
      </w:r>
      <w:bookmarkEnd w:id="74"/>
      <w:r>
        <w:t xml:space="preserve"> </w:t>
      </w:r>
      <w:r>
        <w:t>协议解析过程</w:t>
      </w:r>
    </w:p>
    <w:p w14:paraId="13395726" w14:textId="68C5D3D8" w:rsidR="00D74E4D" w:rsidRDefault="003D792A" w:rsidP="00D74E4D">
      <w:r>
        <w:rPr>
          <w:rFonts w:hint="eastAsia"/>
        </w:rPr>
        <w:tab/>
      </w:r>
      <w:r>
        <w:rPr>
          <w:rFonts w:hint="eastAsia"/>
        </w:rPr>
        <w:t>将</w:t>
      </w:r>
      <w:r>
        <w:t>Flex</w:t>
      </w:r>
      <w:r>
        <w:t>集成到模拟器中后，模拟器只需要调用</w:t>
      </w:r>
      <w:r>
        <w:t>rsp_parse()</w:t>
      </w:r>
      <w:r>
        <w:t>接口就可以完成协议数据的解析。</w:t>
      </w:r>
      <w:r>
        <w:rPr>
          <w:rFonts w:hint="eastAsia"/>
        </w:rPr>
        <w:t>同时</w:t>
      </w:r>
      <w:r>
        <w:t>，</w:t>
      </w:r>
      <w:r>
        <w:rPr>
          <w:rFonts w:hint="eastAsia"/>
        </w:rPr>
        <w:t>如果</w:t>
      </w:r>
      <w:r>
        <w:t>要增加新的协议命令，</w:t>
      </w:r>
      <w:r>
        <w:rPr>
          <w:rFonts w:hint="eastAsia"/>
        </w:rPr>
        <w:t>只需要在</w:t>
      </w:r>
      <w:r>
        <w:t>修改</w:t>
      </w:r>
      <w:r>
        <w:t>rsp_parse.l</w:t>
      </w:r>
      <w:r>
        <w:t>，</w:t>
      </w:r>
      <w:r>
        <w:rPr>
          <w:rFonts w:hint="eastAsia"/>
        </w:rPr>
        <w:t>增加</w:t>
      </w:r>
      <w:r>
        <w:t>新的规则和</w:t>
      </w:r>
      <w:r>
        <w:t>action</w:t>
      </w:r>
      <w:r>
        <w:t>，</w:t>
      </w:r>
      <w:r>
        <w:rPr>
          <w:rFonts w:hint="eastAsia"/>
        </w:rPr>
        <w:t>并</w:t>
      </w:r>
      <w:r>
        <w:t>完成对新命令的解析。</w:t>
      </w:r>
      <w:r>
        <w:rPr>
          <w:rFonts w:hint="eastAsia"/>
        </w:rPr>
        <w:t>这些</w:t>
      </w:r>
      <w:r>
        <w:t>操作对模拟器都是屏蔽的，</w:t>
      </w:r>
      <w:r>
        <w:rPr>
          <w:rFonts w:hint="eastAsia"/>
        </w:rPr>
        <w:t>在</w:t>
      </w:r>
      <w:r>
        <w:t>模拟器中只需要在</w:t>
      </w:r>
      <w:r>
        <w:t>rsp_packet</w:t>
      </w:r>
      <w:r>
        <w:t>中增加新的命令类型</w:t>
      </w:r>
      <w:r>
        <w:rPr>
          <w:rFonts w:hint="eastAsia"/>
        </w:rPr>
        <w:t>即可</w:t>
      </w:r>
      <w:r>
        <w:t>，这极大提高了模拟器交互的可扩展性。</w:t>
      </w:r>
    </w:p>
    <w:p w14:paraId="673B6216" w14:textId="781126B1" w:rsidR="00565303" w:rsidRDefault="00734B4A" w:rsidP="00FE3EDE">
      <w:pPr>
        <w:pStyle w:val="2"/>
        <w:rPr>
          <w:ins w:id="75" w:author="li ge" w:date="2016-08-30T17:41:00Z"/>
        </w:rPr>
      </w:pPr>
      <w:bookmarkStart w:id="76" w:name="_Toc460794626"/>
      <w:commentRangeStart w:id="77"/>
      <w:r>
        <w:t>4.2</w:t>
      </w:r>
      <w:r w:rsidR="007D2888" w:rsidRPr="007D2888">
        <w:rPr>
          <w:rFonts w:hint="eastAsia"/>
        </w:rPr>
        <w:t>同步多核</w:t>
      </w:r>
      <w:r w:rsidR="007D2888" w:rsidRPr="007D2888">
        <w:t>调试机制。</w:t>
      </w:r>
      <w:commentRangeEnd w:id="77"/>
      <w:r w:rsidR="00A73E4A">
        <w:rPr>
          <w:rStyle w:val="a7"/>
          <w:rFonts w:asciiTheme="minorHAnsi" w:hAnsiTheme="minorHAnsi"/>
          <w:b w:val="0"/>
          <w:bCs w:val="0"/>
        </w:rPr>
        <w:commentReference w:id="77"/>
      </w:r>
      <w:bookmarkEnd w:id="76"/>
    </w:p>
    <w:p w14:paraId="2404E357" w14:textId="56E28B68" w:rsidR="00071210" w:rsidRDefault="00071210" w:rsidP="007D2888">
      <w:pPr>
        <w:rPr>
          <w:ins w:id="78" w:author="li ge" w:date="2016-08-30T17:45:00Z"/>
        </w:rPr>
      </w:pPr>
      <w:ins w:id="79" w:author="li ge" w:date="2016-08-30T17:41:00Z">
        <w:r>
          <w:rPr>
            <w:rFonts w:hint="eastAsia"/>
          </w:rPr>
          <w:tab/>
        </w:r>
        <w:r>
          <w:rPr>
            <w:rFonts w:hint="eastAsia"/>
          </w:rPr>
          <w:t>同步</w:t>
        </w:r>
        <w:r>
          <w:t>多核调试对应于</w:t>
        </w:r>
        <w:r>
          <w:t>GDB</w:t>
        </w:r>
        <w:r>
          <w:t>调试中的</w:t>
        </w:r>
        <w:r>
          <w:t>all</w:t>
        </w:r>
      </w:ins>
      <w:ins w:id="80" w:author="li ge" w:date="2016-08-30T17:42:00Z">
        <w:r>
          <w:t>-stop</w:t>
        </w:r>
        <w:r>
          <w:rPr>
            <w:rFonts w:hint="eastAsia"/>
          </w:rPr>
          <w:t>模式</w:t>
        </w:r>
        <w:r>
          <w:t>，</w:t>
        </w:r>
        <w:r>
          <w:rPr>
            <w:rFonts w:hint="eastAsia"/>
          </w:rPr>
          <w:t>即当当前</w:t>
        </w:r>
        <w:r>
          <w:t>被调试</w:t>
        </w:r>
      </w:ins>
      <w:ins w:id="81" w:author="li ge" w:date="2016-08-30T17:46:00Z">
        <w:r w:rsidR="00846816">
          <w:rPr>
            <w:rFonts w:hint="eastAsia"/>
          </w:rPr>
          <w:t>核</w:t>
        </w:r>
      </w:ins>
      <w:ins w:id="82" w:author="li ge" w:date="2016-08-30T17:42:00Z">
        <w:r>
          <w:t>上的程序遇到断点而暂停执行时，</w:t>
        </w:r>
        <w:r>
          <w:rPr>
            <w:rFonts w:hint="eastAsia"/>
          </w:rPr>
          <w:t>其余</w:t>
        </w:r>
        <w:r>
          <w:t>核上的程序也暂停执行。</w:t>
        </w:r>
      </w:ins>
      <w:ins w:id="83" w:author="li ge" w:date="2016-08-30T17:43:00Z">
        <w:r w:rsidR="00740695">
          <w:t>在这个模式下，</w:t>
        </w:r>
        <w:r w:rsidR="00740695">
          <w:rPr>
            <w:rFonts w:hint="eastAsia"/>
          </w:rPr>
          <w:t>GDB</w:t>
        </w:r>
        <w:r w:rsidR="00740695">
          <w:t>与模拟器在同一时刻只有一个在运行，</w:t>
        </w:r>
        <w:r w:rsidR="00740695">
          <w:rPr>
            <w:rFonts w:hint="eastAsia"/>
          </w:rPr>
          <w:t>GDB</w:t>
        </w:r>
        <w:r w:rsidR="00740695">
          <w:t>端只有得到调试信息反馈时才会</w:t>
        </w:r>
      </w:ins>
      <w:ins w:id="84" w:author="li ge" w:date="2016-08-30T17:44:00Z">
        <w:r w:rsidR="00740695">
          <w:t>继续执行，</w:t>
        </w:r>
        <w:r w:rsidR="00740695">
          <w:rPr>
            <w:rFonts w:hint="eastAsia"/>
          </w:rPr>
          <w:t>而</w:t>
        </w:r>
        <w:r w:rsidR="00740695">
          <w:t>目标机在处理完一条调试命</w:t>
        </w:r>
        <w:r w:rsidR="00740695">
          <w:lastRenderedPageBreak/>
          <w:t>令后</w:t>
        </w:r>
      </w:ins>
      <w:ins w:id="85" w:author="li ge" w:date="2016-08-30T17:45:00Z">
        <w:r w:rsidR="00740695">
          <w:rPr>
            <w:rFonts w:hint="eastAsia"/>
          </w:rPr>
          <w:t>需</w:t>
        </w:r>
        <w:r w:rsidR="00740695">
          <w:t>等待后续的调试命令。</w:t>
        </w:r>
      </w:ins>
    </w:p>
    <w:p w14:paraId="027B45CC" w14:textId="33B3D09C" w:rsidR="00740695" w:rsidRDefault="00740695" w:rsidP="007D2888">
      <w:pPr>
        <w:rPr>
          <w:ins w:id="86" w:author="li ge" w:date="2016-08-30T17:54:00Z"/>
        </w:rPr>
      </w:pPr>
      <w:ins w:id="87" w:author="li ge" w:date="2016-08-30T17:45:00Z">
        <w:r>
          <w:rPr>
            <w:rFonts w:hint="eastAsia"/>
          </w:rPr>
          <w:tab/>
        </w:r>
        <w:r>
          <w:rPr>
            <w:rFonts w:hint="eastAsia"/>
          </w:rPr>
          <w:t>在</w:t>
        </w:r>
        <w:r>
          <w:t>模拟器中，</w:t>
        </w:r>
        <w:r>
          <w:rPr>
            <w:rFonts w:hint="eastAsia"/>
          </w:rPr>
          <w:t>需要</w:t>
        </w:r>
        <w:r w:rsidR="00846816">
          <w:t>研究如何在正常情况下</w:t>
        </w:r>
      </w:ins>
      <w:ins w:id="88" w:author="li ge" w:date="2016-08-30T17:46:00Z">
        <w:r w:rsidR="00846816">
          <w:t>保证多个处理器核同步运行，</w:t>
        </w:r>
        <w:r w:rsidR="00846816">
          <w:rPr>
            <w:rFonts w:hint="eastAsia"/>
          </w:rPr>
          <w:t>而</w:t>
        </w:r>
        <w:r w:rsidR="00846816">
          <w:t>当当前被调试核遇到断点后，</w:t>
        </w:r>
      </w:ins>
      <w:ins w:id="89" w:author="li ge" w:date="2016-08-30T17:48:00Z">
        <w:r w:rsidR="00846816">
          <w:rPr>
            <w:rFonts w:hint="eastAsia"/>
          </w:rPr>
          <w:t>所有</w:t>
        </w:r>
        <w:r w:rsidR="00846816">
          <w:t>处理器核上的程序都会暂停执行。</w:t>
        </w:r>
      </w:ins>
    </w:p>
    <w:p w14:paraId="135B9430" w14:textId="42421883" w:rsidR="00FE3EDE" w:rsidRDefault="00FE3EDE">
      <w:pPr>
        <w:pStyle w:val="3"/>
        <w:rPr>
          <w:ins w:id="90" w:author="li ge" w:date="2016-08-30T17:55:00Z"/>
        </w:rPr>
        <w:pPrChange w:id="91" w:author="li ge" w:date="2016-08-30T17:54:00Z">
          <w:pPr/>
        </w:pPrChange>
      </w:pPr>
      <w:bookmarkStart w:id="92" w:name="_Toc460794627"/>
      <w:ins w:id="93" w:author="li ge" w:date="2016-08-30T17:54:00Z">
        <w:r>
          <w:t xml:space="preserve">4.2.1 </w:t>
        </w:r>
      </w:ins>
      <w:ins w:id="94" w:author="li ge" w:date="2016-08-31T11:59:00Z">
        <w:r w:rsidR="003E72F0">
          <w:rPr>
            <w:rFonts w:hint="eastAsia"/>
          </w:rPr>
          <w:t>断点</w:t>
        </w:r>
        <w:r w:rsidR="003E72F0">
          <w:t>检测机制</w:t>
        </w:r>
      </w:ins>
      <w:bookmarkEnd w:id="92"/>
    </w:p>
    <w:p w14:paraId="4B25A618" w14:textId="002C356D" w:rsidR="00FE3EDE" w:rsidRDefault="00FE3EDE">
      <w:pPr>
        <w:rPr>
          <w:ins w:id="95" w:author="li ge" w:date="2016-08-31T10:31:00Z"/>
        </w:rPr>
      </w:pPr>
      <w:ins w:id="96" w:author="li ge" w:date="2016-08-30T17:55:00Z">
        <w:r>
          <w:rPr>
            <w:rFonts w:hint="eastAsia"/>
          </w:rPr>
          <w:tab/>
        </w:r>
      </w:ins>
      <w:ins w:id="97" w:author="li ge" w:date="2016-08-30T21:13:00Z">
        <w:r w:rsidR="00F52AE8">
          <w:t>同步模式下，</w:t>
        </w:r>
      </w:ins>
      <w:ins w:id="98" w:author="li ge" w:date="2016-08-30T21:14:00Z">
        <w:r w:rsidR="00F52AE8">
          <w:rPr>
            <w:rFonts w:hint="eastAsia"/>
          </w:rPr>
          <w:t>需要</w:t>
        </w:r>
        <w:r w:rsidR="00F52AE8">
          <w:t>保证多个处理器核同时启动，</w:t>
        </w:r>
        <w:r w:rsidR="00F52AE8">
          <w:rPr>
            <w:rFonts w:hint="eastAsia"/>
          </w:rPr>
          <w:t>同时</w:t>
        </w:r>
        <w:r w:rsidR="00F52AE8">
          <w:t>暂停</w:t>
        </w:r>
      </w:ins>
      <w:ins w:id="99" w:author="li ge" w:date="2016-08-30T21:15:00Z">
        <w:r w:rsidR="00F52AE8">
          <w:t>。</w:t>
        </w:r>
        <w:r w:rsidR="00F52AE8">
          <w:rPr>
            <w:rFonts w:hint="eastAsia"/>
          </w:rPr>
          <w:t>在</w:t>
        </w:r>
        <w:r w:rsidR="00F52AE8">
          <w:t>模拟器中，</w:t>
        </w:r>
      </w:ins>
      <w:ins w:id="100" w:author="li ge" w:date="2016-08-31T10:27:00Z">
        <w:r w:rsidR="00DC21CE">
          <w:t>模拟多核执行的过程是</w:t>
        </w:r>
        <w:r w:rsidR="00195B3D">
          <w:t>依次调用每个处理器核</w:t>
        </w:r>
      </w:ins>
      <w:ins w:id="101" w:author="li ge" w:date="2016-08-31T10:28:00Z">
        <w:r w:rsidR="00195B3D">
          <w:t>的</w:t>
        </w:r>
        <w:r w:rsidR="00195B3D">
          <w:t>run_one_cycle()</w:t>
        </w:r>
        <w:r w:rsidR="00195B3D">
          <w:rPr>
            <w:rFonts w:hint="eastAsia"/>
          </w:rPr>
          <w:t>接口</w:t>
        </w:r>
      </w:ins>
      <w:ins w:id="102" w:author="li ge" w:date="2016-08-31T10:30:00Z">
        <w:r w:rsidR="00195B3D">
          <w:t>，</w:t>
        </w:r>
      </w:ins>
      <w:ins w:id="103" w:author="li ge" w:date="2016-08-31T10:31:00Z">
        <w:r w:rsidR="00195B3D">
          <w:rPr>
            <w:rFonts w:hint="eastAsia"/>
          </w:rPr>
          <w:t>每个</w:t>
        </w:r>
        <w:r w:rsidR="00195B3D">
          <w:t>处理器核都执行完一条指令后，才会执行下一条指令，</w:t>
        </w:r>
      </w:ins>
      <w:ins w:id="104" w:author="li ge" w:date="2016-08-31T10:30:00Z">
        <w:r w:rsidR="00195B3D">
          <w:rPr>
            <w:rFonts w:hint="eastAsia"/>
          </w:rPr>
          <w:t>这样</w:t>
        </w:r>
        <w:r w:rsidR="00195B3D">
          <w:t>保证每个处理器核</w:t>
        </w:r>
      </w:ins>
      <w:ins w:id="105" w:author="li ge" w:date="2016-08-31T10:31:00Z">
        <w:r w:rsidR="00195B3D">
          <w:t>同时执行</w:t>
        </w:r>
      </w:ins>
      <w:ins w:id="106" w:author="li ge" w:date="2016-08-30T21:17:00Z">
        <w:r w:rsidR="00F52AE8">
          <w:t>。</w:t>
        </w:r>
      </w:ins>
    </w:p>
    <w:p w14:paraId="617D421A" w14:textId="50EBF240" w:rsidR="002D3377" w:rsidRDefault="00195B3D">
      <w:pPr>
        <w:rPr>
          <w:ins w:id="107" w:author="li ge" w:date="2016-08-31T11:45:00Z"/>
        </w:rPr>
      </w:pPr>
      <w:ins w:id="108" w:author="li ge" w:date="2016-08-31T10:31:00Z">
        <w:r>
          <w:rPr>
            <w:rFonts w:hint="eastAsia"/>
          </w:rPr>
          <w:tab/>
        </w:r>
      </w:ins>
      <w:ins w:id="109" w:author="li ge" w:date="2016-08-31T15:10:00Z">
        <w:r w:rsidR="00BD79B7">
          <w:t>在程序运行过程中，</w:t>
        </w:r>
        <w:r w:rsidR="00BD79B7">
          <w:rPr>
            <w:rFonts w:hint="eastAsia"/>
          </w:rPr>
          <w:t>无法对</w:t>
        </w:r>
        <w:r w:rsidR="00BD79B7">
          <w:t>目标机进行调试，</w:t>
        </w:r>
        <w:r w:rsidR="00BD79B7">
          <w:rPr>
            <w:rFonts w:hint="eastAsia"/>
          </w:rPr>
          <w:t>只有</w:t>
        </w:r>
        <w:r w:rsidR="00BD79B7">
          <w:t>当程序遇到断点时，</w:t>
        </w:r>
        <w:r w:rsidR="00BD79B7">
          <w:rPr>
            <w:rFonts w:hint="eastAsia"/>
          </w:rPr>
          <w:t>才会</w:t>
        </w:r>
      </w:ins>
      <w:ins w:id="110" w:author="li ge" w:date="2016-09-04T13:11:00Z">
        <w:r w:rsidR="001727EA">
          <w:rPr>
            <w:rFonts w:hint="eastAsia"/>
          </w:rPr>
          <w:t>进入</w:t>
        </w:r>
      </w:ins>
      <w:ins w:id="111" w:author="li ge" w:date="2016-08-31T15:10:00Z">
        <w:r w:rsidR="00BD79B7">
          <w:t>调试过程，</w:t>
        </w:r>
        <w:r w:rsidR="00BD79B7">
          <w:rPr>
            <w:rFonts w:hint="eastAsia"/>
          </w:rPr>
          <w:t>因此</w:t>
        </w:r>
      </w:ins>
      <w:ins w:id="112" w:author="li ge" w:date="2016-08-31T15:11:00Z">
        <w:r w:rsidR="00BD79B7">
          <w:t>模拟器</w:t>
        </w:r>
      </w:ins>
      <w:ins w:id="113" w:author="li ge" w:date="2016-08-31T10:32:00Z">
        <w:r>
          <w:t>在</w:t>
        </w:r>
      </w:ins>
      <w:ins w:id="114" w:author="li ge" w:date="2016-08-31T10:35:00Z">
        <w:r>
          <w:rPr>
            <w:rFonts w:hint="eastAsia"/>
          </w:rPr>
          <w:t>所有</w:t>
        </w:r>
      </w:ins>
      <w:ins w:id="115" w:author="li ge" w:date="2016-08-31T10:38:00Z">
        <w:r w:rsidR="00681ADF">
          <w:t>核</w:t>
        </w:r>
      </w:ins>
      <w:ins w:id="116" w:author="li ge" w:date="2016-08-31T10:35:00Z">
        <w:r>
          <w:rPr>
            <w:rFonts w:hint="eastAsia"/>
          </w:rPr>
          <w:t>执行</w:t>
        </w:r>
        <w:r>
          <w:t>完</w:t>
        </w:r>
      </w:ins>
      <w:ins w:id="117" w:author="li ge" w:date="2016-08-31T10:36:00Z">
        <w:r>
          <w:t>一条指令后，</w:t>
        </w:r>
        <w:r>
          <w:rPr>
            <w:rFonts w:hint="eastAsia"/>
          </w:rPr>
          <w:t>进行</w:t>
        </w:r>
        <w:r>
          <w:t>断点检测</w:t>
        </w:r>
      </w:ins>
      <w:ins w:id="118" w:author="li ge" w:date="2016-08-31T10:39:00Z">
        <w:r w:rsidR="00681ADF">
          <w:t>，</w:t>
        </w:r>
        <w:r w:rsidR="00681ADF">
          <w:rPr>
            <w:rFonts w:hint="eastAsia"/>
          </w:rPr>
          <w:t>如果</w:t>
        </w:r>
        <w:r w:rsidR="00681ADF">
          <w:t>断点命中，</w:t>
        </w:r>
      </w:ins>
      <w:ins w:id="119" w:author="li ge" w:date="2016-08-31T11:10:00Z">
        <w:r w:rsidR="00082EED">
          <w:rPr>
            <w:rFonts w:hint="eastAsia"/>
          </w:rPr>
          <w:t>则</w:t>
        </w:r>
      </w:ins>
      <w:ins w:id="120" w:author="li ge" w:date="2016-08-31T10:40:00Z">
        <w:r w:rsidR="00681ADF">
          <w:t>进入</w:t>
        </w:r>
      </w:ins>
      <w:ins w:id="121" w:author="li ge" w:date="2016-08-31T11:12:00Z">
        <w:r w:rsidR="00906FBD">
          <w:rPr>
            <w:rFonts w:hint="eastAsia"/>
          </w:rPr>
          <w:t>调试</w:t>
        </w:r>
      </w:ins>
      <w:ins w:id="122" w:author="li ge" w:date="2016-08-31T10:40:00Z">
        <w:r w:rsidR="00681ADF">
          <w:t>处理程序。</w:t>
        </w:r>
      </w:ins>
      <w:ins w:id="123" w:author="li ge" w:date="2016-08-31T11:16:00Z">
        <w:r w:rsidR="00906FBD">
          <w:rPr>
            <w:rFonts w:hint="eastAsia"/>
          </w:rPr>
          <w:t>在</w:t>
        </w:r>
        <w:r w:rsidR="00906FBD">
          <w:t>传统的</w:t>
        </w:r>
        <w:r w:rsidR="00906FBD">
          <w:t>GDBServer</w:t>
        </w:r>
        <w:r w:rsidR="00906FBD">
          <w:t>调试方式中，</w:t>
        </w:r>
      </w:ins>
      <w:ins w:id="124" w:author="li ge" w:date="2016-08-31T11:23:00Z">
        <w:r w:rsidR="0088158B">
          <w:t>通过在断点处设置</w:t>
        </w:r>
        <w:r w:rsidR="0088158B">
          <w:t>trap</w:t>
        </w:r>
        <w:r w:rsidR="0088158B">
          <w:t>指令，</w:t>
        </w:r>
        <w:r w:rsidR="0088158B">
          <w:rPr>
            <w:rFonts w:hint="eastAsia"/>
          </w:rPr>
          <w:t>进入到</w:t>
        </w:r>
        <w:r w:rsidR="0088158B">
          <w:t>调试处理程序</w:t>
        </w:r>
      </w:ins>
      <w:ins w:id="125" w:author="li ge" w:date="2016-08-31T11:24:00Z">
        <w:r w:rsidR="0088158B">
          <w:t>通过系统调用进行调试</w:t>
        </w:r>
      </w:ins>
      <w:ins w:id="126" w:author="li ge" w:date="2016-08-31T11:23:00Z">
        <w:r w:rsidR="0088158B">
          <w:t>，</w:t>
        </w:r>
        <w:r w:rsidR="0088158B">
          <w:rPr>
            <w:rFonts w:hint="eastAsia"/>
          </w:rPr>
          <w:t>采用</w:t>
        </w:r>
        <w:r w:rsidR="0088158B">
          <w:t>这种方式需要进行进程切换、</w:t>
        </w:r>
        <w:r w:rsidR="0088158B">
          <w:rPr>
            <w:rFonts w:hint="eastAsia"/>
          </w:rPr>
          <w:t>现场保护</w:t>
        </w:r>
      </w:ins>
      <w:ins w:id="127" w:author="li ge" w:date="2016-08-31T11:24:00Z">
        <w:r w:rsidR="0088158B">
          <w:rPr>
            <w:rFonts w:hint="eastAsia"/>
          </w:rPr>
          <w:t>等</w:t>
        </w:r>
        <w:r w:rsidR="0088158B">
          <w:t>工作。</w:t>
        </w:r>
        <w:r w:rsidR="0088158B">
          <w:rPr>
            <w:rFonts w:hint="eastAsia"/>
          </w:rPr>
          <w:t>而</w:t>
        </w:r>
        <w:r w:rsidR="0088158B">
          <w:t>在基于模拟器</w:t>
        </w:r>
      </w:ins>
      <w:ins w:id="128" w:author="li ge" w:date="2016-08-31T11:25:00Z">
        <w:r w:rsidR="0088158B">
          <w:rPr>
            <w:rFonts w:hint="eastAsia"/>
          </w:rPr>
          <w:t>的</w:t>
        </w:r>
        <w:r w:rsidR="0088158B">
          <w:t>调试研究中，</w:t>
        </w:r>
      </w:ins>
      <w:ins w:id="129" w:author="li ge" w:date="2016-08-31T15:19:00Z">
        <w:r w:rsidR="009064CC">
          <w:t>通过</w:t>
        </w:r>
      </w:ins>
      <w:ins w:id="130" w:author="li ge" w:date="2016-08-31T11:25:00Z">
        <w:r w:rsidR="0088158B">
          <w:rPr>
            <w:rFonts w:hint="eastAsia"/>
          </w:rPr>
          <w:t>模拟器</w:t>
        </w:r>
        <w:r w:rsidR="009064CC">
          <w:t>框架</w:t>
        </w:r>
        <w:r w:rsidR="0088158B">
          <w:t>直接读取处理器核的信息并且控制其执行，</w:t>
        </w:r>
      </w:ins>
      <w:ins w:id="131" w:author="li ge" w:date="2016-08-31T11:41:00Z">
        <w:r w:rsidR="002D3377">
          <w:rPr>
            <w:rFonts w:hint="eastAsia"/>
          </w:rPr>
          <w:t>可以</w:t>
        </w:r>
        <w:r w:rsidR="002D3377">
          <w:t>避免</w:t>
        </w:r>
      </w:ins>
      <w:ins w:id="132" w:author="li ge" w:date="2016-08-31T11:42:00Z">
        <w:r w:rsidR="002D3377">
          <w:t>进程切换对调试性能的影响。</w:t>
        </w:r>
      </w:ins>
    </w:p>
    <w:p w14:paraId="7998FD9C" w14:textId="77777777" w:rsidR="008B0843" w:rsidRDefault="002D3377">
      <w:pPr>
        <w:ind w:firstLine="420"/>
        <w:rPr>
          <w:ins w:id="133" w:author="li ge" w:date="2016-08-31T17:33:00Z"/>
        </w:rPr>
      </w:pPr>
      <w:ins w:id="134" w:author="li ge" w:date="2016-08-31T11:44:00Z">
        <w:r>
          <w:t>由于调试过程中会对不同的处理器核设置多个断点，模拟器需要维护</w:t>
        </w:r>
      </w:ins>
      <w:ins w:id="135" w:author="li ge" w:date="2016-08-31T11:45:00Z">
        <w:r>
          <w:t>这些断点的信息。</w:t>
        </w:r>
      </w:ins>
      <w:ins w:id="136" w:author="li ge" w:date="2016-08-31T11:46:00Z">
        <w:r>
          <w:rPr>
            <w:rFonts w:hint="eastAsia"/>
          </w:rPr>
          <w:t>此外</w:t>
        </w:r>
        <w:r>
          <w:t>，</w:t>
        </w:r>
        <w:r>
          <w:rPr>
            <w:rFonts w:hint="eastAsia"/>
          </w:rPr>
          <w:t>每次</w:t>
        </w:r>
        <w:r>
          <w:t>进行断点检测时都需要</w:t>
        </w:r>
      </w:ins>
      <w:ins w:id="137" w:author="li ge" w:date="2016-08-31T11:47:00Z">
        <w:r>
          <w:rPr>
            <w:rFonts w:hint="eastAsia"/>
          </w:rPr>
          <w:t>检查</w:t>
        </w:r>
      </w:ins>
      <w:ins w:id="138" w:author="li ge" w:date="2016-08-31T11:46:00Z">
        <w:r>
          <w:t>前核的</w:t>
        </w:r>
        <w:r>
          <w:t>PC</w:t>
        </w:r>
        <w:r>
          <w:t>寄存器值</w:t>
        </w:r>
      </w:ins>
      <w:ins w:id="139" w:author="li ge" w:date="2016-08-31T11:47:00Z">
        <w:r>
          <w:t>是否等于该核的某个</w:t>
        </w:r>
      </w:ins>
      <w:ins w:id="140" w:author="li ge" w:date="2016-08-31T11:48:00Z">
        <w:r>
          <w:t>断点。</w:t>
        </w:r>
      </w:ins>
      <w:ins w:id="141" w:author="li ge" w:date="2016-08-31T11:52:00Z">
        <w:r w:rsidR="003E72F0">
          <w:t>检测断点的</w:t>
        </w:r>
      </w:ins>
      <w:ins w:id="142" w:author="li ge" w:date="2016-08-31T11:53:00Z">
        <w:r w:rsidR="003E72F0">
          <w:t>过程在每执行一条指令后都需要进行，</w:t>
        </w:r>
      </w:ins>
      <w:ins w:id="143" w:author="li ge" w:date="2016-08-31T11:50:00Z">
        <w:r>
          <w:rPr>
            <w:rFonts w:hint="eastAsia"/>
          </w:rPr>
          <w:t>为了</w:t>
        </w:r>
        <w:r>
          <w:t>加速模拟器的调试速度</w:t>
        </w:r>
      </w:ins>
      <w:ins w:id="144" w:author="li ge" w:date="2016-08-31T11:51:00Z">
        <w:r w:rsidR="00D56D67">
          <w:t>，</w:t>
        </w:r>
      </w:ins>
      <w:ins w:id="145" w:author="li ge" w:date="2016-08-31T15:23:00Z">
        <w:r w:rsidR="00D56D67">
          <w:rPr>
            <w:rFonts w:hint="eastAsia"/>
          </w:rPr>
          <w:t>使用</w:t>
        </w:r>
        <w:r w:rsidR="00D56D67">
          <w:t>哈希</w:t>
        </w:r>
      </w:ins>
      <w:ins w:id="146" w:author="li ge" w:date="2016-08-31T15:24:00Z">
        <w:r w:rsidR="00D56D67">
          <w:t>表存储断点信息，</w:t>
        </w:r>
        <w:r w:rsidR="00D56D67">
          <w:rPr>
            <w:rFonts w:hint="eastAsia"/>
          </w:rPr>
          <w:t>同时</w:t>
        </w:r>
        <w:r w:rsidR="00D56D67">
          <w:t>对断点匹配进行预测</w:t>
        </w:r>
      </w:ins>
      <w:ins w:id="147" w:author="li ge" w:date="2016-08-31T15:43:00Z">
        <w:r w:rsidR="00B25E3A">
          <w:t>。</w:t>
        </w:r>
      </w:ins>
    </w:p>
    <w:p w14:paraId="3E249FFD" w14:textId="49FF4EE1" w:rsidR="008B0843" w:rsidRDefault="001E5E3C">
      <w:pPr>
        <w:ind w:firstLine="420"/>
        <w:rPr>
          <w:ins w:id="148" w:author="li ge" w:date="2016-08-31T17:32:00Z"/>
        </w:rPr>
      </w:pPr>
      <w:ins w:id="149" w:author="li ge" w:date="2016-08-31T19:10:00Z">
        <w:r w:rsidRPr="001E5E3C">
          <w:rPr>
            <w:noProof/>
          </w:rPr>
          <w:lastRenderedPageBreak/>
          <w:drawing>
            <wp:inline distT="0" distB="0" distL="0" distR="0" wp14:anchorId="6281D930" wp14:editId="603D8223">
              <wp:extent cx="4744544" cy="5009590"/>
              <wp:effectExtent l="0" t="0" r="571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48985" cy="5014280"/>
                      </a:xfrm>
                      <a:prstGeom prst="rect">
                        <a:avLst/>
                      </a:prstGeom>
                    </pic:spPr>
                  </pic:pic>
                </a:graphicData>
              </a:graphic>
            </wp:inline>
          </w:drawing>
        </w:r>
      </w:ins>
    </w:p>
    <w:p w14:paraId="17AA7FA8" w14:textId="1B74442E" w:rsidR="008B0843" w:rsidRDefault="008B0843" w:rsidP="008B0843">
      <w:pPr>
        <w:pStyle w:val="af4"/>
        <w:ind w:left="2940" w:firstLine="420"/>
        <w:rPr>
          <w:ins w:id="150" w:author="li ge" w:date="2016-08-31T17:32:00Z"/>
        </w:rPr>
      </w:pPr>
      <w:bookmarkStart w:id="151" w:name="_Ref460428276"/>
      <w:ins w:id="152" w:author="li ge" w:date="2016-08-31T17:32:00Z">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ins>
      <w:r>
        <w:fldChar w:fldCharType="separate"/>
      </w:r>
      <w:r w:rsidR="000577CC">
        <w:rPr>
          <w:noProof/>
        </w:rPr>
        <w:t>6</w:t>
      </w:r>
      <w:ins w:id="153" w:author="li ge" w:date="2016-08-31T17:32:00Z">
        <w:r>
          <w:fldChar w:fldCharType="end"/>
        </w:r>
        <w:bookmarkEnd w:id="151"/>
        <w:r>
          <w:t xml:space="preserve"> </w:t>
        </w:r>
        <w:r>
          <w:t>断点检测流程</w:t>
        </w:r>
      </w:ins>
    </w:p>
    <w:p w14:paraId="4CDA62DD" w14:textId="12D5CA69" w:rsidR="008B0843" w:rsidRPr="00B6502C" w:rsidRDefault="008B0843" w:rsidP="008B0843">
      <w:pPr>
        <w:ind w:firstLine="420"/>
      </w:pPr>
      <w:ins w:id="154" w:author="li ge" w:date="2016-08-31T17:35:00Z">
        <w:r>
          <w:fldChar w:fldCharType="begin"/>
        </w:r>
        <w:r>
          <w:instrText xml:space="preserve"> </w:instrText>
        </w:r>
        <w:r>
          <w:rPr>
            <w:rFonts w:hint="eastAsia"/>
          </w:rPr>
          <w:instrText>REF _Ref460428276 \h</w:instrText>
        </w:r>
        <w:r>
          <w:instrText xml:space="preserve"> </w:instrText>
        </w:r>
      </w:ins>
      <w:r>
        <w:fldChar w:fldCharType="separate"/>
      </w:r>
      <w:ins w:id="155" w:author="li ge" w:date="2016-08-31T17:35:00Z">
        <w:r>
          <w:rPr>
            <w:rFonts w:hint="eastAsia"/>
          </w:rPr>
          <w:t>图</w:t>
        </w:r>
        <w:r>
          <w:rPr>
            <w:noProof/>
          </w:rPr>
          <w:t>5</w:t>
        </w:r>
        <w:r>
          <w:fldChar w:fldCharType="end"/>
        </w:r>
        <w:r>
          <w:t>给出了模拟器运行过程中</w:t>
        </w:r>
      </w:ins>
      <w:ins w:id="156" w:author="li ge" w:date="2016-08-31T17:36:00Z">
        <w:r>
          <w:t>断点检测的流程，</w:t>
        </w:r>
        <w:r>
          <w:rPr>
            <w:rFonts w:hint="eastAsia"/>
          </w:rPr>
          <w:t>左侧</w:t>
        </w:r>
        <w:r>
          <w:t>是模拟器调用处理器核的主流程，右侧给出了断点检查预测</w:t>
        </w:r>
        <w:r>
          <w:rPr>
            <w:rFonts w:hint="eastAsia"/>
          </w:rPr>
          <w:t>线程</w:t>
        </w:r>
        <w:r>
          <w:t>的处理流程。</w:t>
        </w:r>
      </w:ins>
      <w:ins w:id="157" w:author="li ge" w:date="2016-08-31T17:38:00Z">
        <w:r>
          <w:t>在主流程</w:t>
        </w:r>
      </w:ins>
      <w:ins w:id="158" w:author="li ge" w:date="2016-08-31T17:39:00Z">
        <w:r>
          <w:t>中，</w:t>
        </w:r>
        <w:r>
          <w:rPr>
            <w:rFonts w:hint="eastAsia"/>
          </w:rPr>
          <w:t>模拟器</w:t>
        </w:r>
        <w:r>
          <w:t>根据预测结果以及预测正确</w:t>
        </w:r>
        <w:r>
          <w:rPr>
            <w:rFonts w:hint="eastAsia"/>
          </w:rPr>
          <w:t>性</w:t>
        </w:r>
        <w:r>
          <w:t>决定是否进入调试处理过程；</w:t>
        </w:r>
      </w:ins>
      <w:ins w:id="159" w:author="li ge" w:date="2016-08-31T17:40:00Z">
        <w:r>
          <w:rPr>
            <w:rFonts w:hint="eastAsia"/>
          </w:rPr>
          <w:t>在</w:t>
        </w:r>
        <w:r>
          <w:t>预测线程中，</w:t>
        </w:r>
        <w:r>
          <w:rPr>
            <w:rFonts w:hint="eastAsia"/>
          </w:rPr>
          <w:t>根据</w:t>
        </w:r>
        <w:r>
          <w:t>预测的</w:t>
        </w:r>
        <w:r>
          <w:t>PC</w:t>
        </w:r>
        <w:r>
          <w:t>值断定是否</w:t>
        </w:r>
      </w:ins>
      <w:ins w:id="160" w:author="li ge" w:date="2016-08-31T19:05:00Z">
        <w:r w:rsidR="00900680">
          <w:t>与断点命中</w:t>
        </w:r>
        <w:r w:rsidR="007B2B0F">
          <w:t>，</w:t>
        </w:r>
        <w:r w:rsidR="007B2B0F">
          <w:rPr>
            <w:rFonts w:hint="eastAsia"/>
          </w:rPr>
          <w:t>根据</w:t>
        </w:r>
        <w:r w:rsidR="007B2B0F">
          <w:t>结果修改</w:t>
        </w:r>
        <w:r w:rsidR="007B2B0F">
          <w:t>MATCH</w:t>
        </w:r>
        <w:r w:rsidR="007B2B0F">
          <w:t>的值。</w:t>
        </w:r>
      </w:ins>
      <w:ins w:id="161" w:author="li ge" w:date="2016-08-31T19:06:00Z">
        <w:r w:rsidR="007B2B0F">
          <w:rPr>
            <w:rFonts w:hint="eastAsia"/>
          </w:rPr>
          <w:t>由于</w:t>
        </w:r>
        <w:r w:rsidR="007B2B0F">
          <w:t>check_</w:t>
        </w:r>
      </w:ins>
      <w:ins w:id="162" w:author="li ge" w:date="2016-08-31T19:07:00Z">
        <w:r w:rsidR="007B2B0F">
          <w:t>break</w:t>
        </w:r>
      </w:ins>
      <w:ins w:id="163" w:author="li ge" w:date="2016-08-31T19:06:00Z">
        <w:r w:rsidR="007B2B0F">
          <w:t>point()</w:t>
        </w:r>
      </w:ins>
      <w:ins w:id="164" w:author="li ge" w:date="2016-08-31T19:08:00Z">
        <w:r w:rsidR="007B2B0F">
          <w:rPr>
            <w:rFonts w:hint="eastAsia"/>
          </w:rPr>
          <w:t>是</w:t>
        </w:r>
        <w:r w:rsidR="007B2B0F">
          <w:t>每次进入调试过程</w:t>
        </w:r>
        <w:r w:rsidR="007B2B0F">
          <w:rPr>
            <w:rFonts w:hint="eastAsia"/>
          </w:rPr>
          <w:t>都需要</w:t>
        </w:r>
        <w:r w:rsidR="007B2B0F">
          <w:t>进行的操作，</w:t>
        </w:r>
        <w:r w:rsidR="007B2B0F">
          <w:rPr>
            <w:rFonts w:hint="eastAsia"/>
          </w:rPr>
          <w:t>使用</w:t>
        </w:r>
        <w:r w:rsidR="007B2B0F">
          <w:t>独立的线程</w:t>
        </w:r>
      </w:ins>
      <w:ins w:id="165" w:author="li ge" w:date="2016-08-31T19:09:00Z">
        <w:r w:rsidR="007B2B0F">
          <w:t>进行预测，</w:t>
        </w:r>
        <w:r w:rsidR="007B2B0F">
          <w:rPr>
            <w:rFonts w:hint="eastAsia"/>
          </w:rPr>
          <w:t>与</w:t>
        </w:r>
        <w:r w:rsidR="007B2B0F">
          <w:t>主线程并行运行，</w:t>
        </w:r>
        <w:r w:rsidR="007B2B0F">
          <w:rPr>
            <w:rFonts w:hint="eastAsia"/>
          </w:rPr>
          <w:t>可以加快</w:t>
        </w:r>
        <w:r w:rsidR="007B2B0F">
          <w:t>调试速度。</w:t>
        </w:r>
      </w:ins>
    </w:p>
    <w:p w14:paraId="1B182126" w14:textId="6B2BC88E" w:rsidR="00445A7C" w:rsidRDefault="00AC68F4" w:rsidP="00AC68F4">
      <w:pPr>
        <w:pStyle w:val="3"/>
      </w:pPr>
      <w:bookmarkStart w:id="166" w:name="_Toc460794628"/>
      <w:r>
        <w:t>4.2.</w:t>
      </w:r>
      <w:ins w:id="167" w:author="li ge" w:date="2016-08-31T20:09:00Z">
        <w:r w:rsidR="001C3DF0">
          <w:t>2</w:t>
        </w:r>
      </w:ins>
      <w:ins w:id="168" w:author="li ge" w:date="2016-08-31T20:10:00Z">
        <w:r w:rsidR="001C3DF0">
          <w:t xml:space="preserve"> </w:t>
        </w:r>
      </w:ins>
      <w:ins w:id="169" w:author="li ge" w:date="2016-08-31T20:09:00Z">
        <w:r w:rsidR="001C3DF0">
          <w:t xml:space="preserve"> “</w:t>
        </w:r>
        <w:r w:rsidR="001C3DF0">
          <w:t>同启同停</w:t>
        </w:r>
        <w:r w:rsidR="001C3DF0">
          <w:t>”</w:t>
        </w:r>
      </w:ins>
      <w:ins w:id="170" w:author="li ge" w:date="2016-08-31T20:10:00Z">
        <w:r w:rsidR="001C3DF0">
          <w:t>调试机制</w:t>
        </w:r>
      </w:ins>
      <w:bookmarkEnd w:id="166"/>
    </w:p>
    <w:p w14:paraId="09B9E108" w14:textId="1BFD4565" w:rsidR="001C3DF0" w:rsidRDefault="00D0085F" w:rsidP="00D0085F">
      <w:pPr>
        <w:rPr>
          <w:ins w:id="171" w:author="li ge" w:date="2016-08-31T20:50:00Z"/>
        </w:rPr>
      </w:pPr>
      <w:r>
        <w:rPr>
          <w:rFonts w:hint="eastAsia"/>
        </w:rPr>
        <w:tab/>
      </w:r>
      <w:ins w:id="172" w:author="li ge" w:date="2016-08-31T20:45:00Z">
        <w:r w:rsidR="00D465EB">
          <w:t>同步模式下，</w:t>
        </w:r>
        <w:r w:rsidR="00D465EB">
          <w:rPr>
            <w:rFonts w:hint="eastAsia"/>
          </w:rPr>
          <w:t>所有</w:t>
        </w:r>
        <w:r w:rsidR="00D465EB">
          <w:t>处理器核同时启动，</w:t>
        </w:r>
        <w:r w:rsidR="00D465EB">
          <w:rPr>
            <w:rFonts w:hint="eastAsia"/>
          </w:rPr>
          <w:t>当</w:t>
        </w:r>
        <w:r w:rsidR="00801C26">
          <w:t>当前核遇到断点后同时暂</w:t>
        </w:r>
      </w:ins>
      <w:ins w:id="173" w:author="li ge" w:date="2016-08-31T20:47:00Z">
        <w:r w:rsidR="00801C26">
          <w:rPr>
            <w:rFonts w:hint="eastAsia"/>
          </w:rPr>
          <w:t>停</w:t>
        </w:r>
      </w:ins>
      <w:ins w:id="174" w:author="li ge" w:date="2016-09-04T15:03:00Z">
        <w:r w:rsidR="00530F23">
          <w:t>[19]</w:t>
        </w:r>
      </w:ins>
      <w:ins w:id="175" w:author="li ge" w:date="2016-08-31T20:47:00Z">
        <w:r w:rsidR="00801C26">
          <w:t>。</w:t>
        </w:r>
        <w:r w:rsidR="00801C26">
          <w:rPr>
            <w:rFonts w:hint="eastAsia"/>
          </w:rPr>
          <w:t>在</w:t>
        </w:r>
        <w:r w:rsidR="00801C26">
          <w:t>本课题使用的模拟器架构</w:t>
        </w:r>
      </w:ins>
      <w:ins w:id="176" w:author="li ge" w:date="2016-08-31T20:48:00Z">
        <w:r w:rsidR="00801C26">
          <w:t>SimICT</w:t>
        </w:r>
        <w:r w:rsidR="00801C26">
          <w:t>中，处理器核作为模块被注册到框架中，</w:t>
        </w:r>
        <w:r w:rsidR="00801C26">
          <w:rPr>
            <w:rFonts w:hint="eastAsia"/>
          </w:rPr>
          <w:t>并且</w:t>
        </w:r>
        <w:r w:rsidR="00801C26">
          <w:t>对框架暴露接口，</w:t>
        </w:r>
      </w:ins>
      <w:ins w:id="177" w:author="li ge" w:date="2016-08-31T20:49:00Z">
        <w:r w:rsidR="00801C26">
          <w:t>模拟器框架通过调用接口</w:t>
        </w:r>
      </w:ins>
      <w:ins w:id="178" w:author="li ge" w:date="2016-08-31T20:50:00Z">
        <w:r w:rsidR="00801C26">
          <w:rPr>
            <w:rFonts w:hint="eastAsia"/>
          </w:rPr>
          <w:t>激励</w:t>
        </w:r>
      </w:ins>
      <w:ins w:id="179" w:author="li ge" w:date="2016-08-31T20:49:00Z">
        <w:r w:rsidR="00801C26">
          <w:rPr>
            <w:rFonts w:hint="eastAsia"/>
          </w:rPr>
          <w:t>处理器</w:t>
        </w:r>
        <w:r w:rsidR="00801C26">
          <w:t>核</w:t>
        </w:r>
      </w:ins>
      <w:ins w:id="180" w:author="li ge" w:date="2016-08-31T20:50:00Z">
        <w:r w:rsidR="00801C26">
          <w:rPr>
            <w:rFonts w:hint="eastAsia"/>
          </w:rPr>
          <w:t>执行</w:t>
        </w:r>
        <w:r w:rsidR="00801C26">
          <w:t>指令</w:t>
        </w:r>
      </w:ins>
      <w:ins w:id="181" w:author="li ge" w:date="2016-08-31T20:49:00Z">
        <w:r w:rsidR="00801C26">
          <w:t>。</w:t>
        </w:r>
      </w:ins>
    </w:p>
    <w:p w14:paraId="1C18AE70" w14:textId="464CE6C2" w:rsidR="00801C26" w:rsidRDefault="00801C26" w:rsidP="00D0085F">
      <w:pPr>
        <w:rPr>
          <w:ins w:id="182" w:author="li ge" w:date="2016-08-31T21:07:00Z"/>
        </w:rPr>
      </w:pPr>
      <w:ins w:id="183" w:author="li ge" w:date="2016-08-31T20:50:00Z">
        <w:r>
          <w:rPr>
            <w:rFonts w:hint="eastAsia"/>
          </w:rPr>
          <w:tab/>
        </w:r>
      </w:ins>
      <w:ins w:id="184" w:author="li ge" w:date="2016-08-31T20:52:00Z">
        <w:r>
          <w:t>模拟器框架维护了全局队列</w:t>
        </w:r>
      </w:ins>
      <w:ins w:id="185" w:author="li ge" w:date="2016-08-31T20:53:00Z">
        <w:r>
          <w:t>，</w:t>
        </w:r>
        <w:r>
          <w:rPr>
            <w:rFonts w:hint="eastAsia"/>
          </w:rPr>
          <w:t>该</w:t>
        </w:r>
        <w:r>
          <w:t>队列中存储</w:t>
        </w:r>
      </w:ins>
      <w:ins w:id="186" w:author="li ge" w:date="2016-08-31T20:54:00Z">
        <w:r>
          <w:rPr>
            <w:rFonts w:hint="eastAsia"/>
          </w:rPr>
          <w:t>了所有</w:t>
        </w:r>
      </w:ins>
      <w:ins w:id="187" w:author="li ge" w:date="2016-08-31T20:53:00Z">
        <w:r>
          <w:t>处理器核</w:t>
        </w:r>
      </w:ins>
      <w:ins w:id="188" w:author="li ge" w:date="2016-08-31T20:55:00Z">
        <w:r w:rsidR="00D36580">
          <w:t>的</w:t>
        </w:r>
      </w:ins>
      <w:ins w:id="189" w:author="li ge" w:date="2016-08-31T20:54:00Z">
        <w:r>
          <w:t>实例</w:t>
        </w:r>
      </w:ins>
      <w:ins w:id="190" w:author="li ge" w:date="2016-08-31T20:56:00Z">
        <w:r w:rsidR="00D36580">
          <w:rPr>
            <w:rFonts w:hint="eastAsia"/>
          </w:rPr>
          <w:t>对象</w:t>
        </w:r>
      </w:ins>
      <w:ins w:id="191" w:author="li ge" w:date="2016-08-31T21:03:00Z">
        <w:r w:rsidR="00D36580">
          <w:t>以及执行指令的</w:t>
        </w:r>
        <w:r w:rsidR="00D36580">
          <w:rPr>
            <w:rFonts w:hint="eastAsia"/>
          </w:rPr>
          <w:t>接口</w:t>
        </w:r>
        <w:r w:rsidR="00D36580">
          <w:t>函数。</w:t>
        </w:r>
        <w:r w:rsidR="00D36580">
          <w:rPr>
            <w:rFonts w:hint="eastAsia"/>
          </w:rPr>
          <w:t>为了</w:t>
        </w:r>
        <w:r w:rsidR="00D36580">
          <w:t>保证处理器核同步执行，</w:t>
        </w:r>
      </w:ins>
      <w:ins w:id="192" w:author="li ge" w:date="2016-08-31T21:04:00Z">
        <w:r w:rsidR="00D36580">
          <w:rPr>
            <w:rFonts w:hint="eastAsia"/>
          </w:rPr>
          <w:t>框架</w:t>
        </w:r>
        <w:r w:rsidR="00D36580">
          <w:t>在每个指令周期遍历队列，</w:t>
        </w:r>
        <w:r w:rsidR="00D36580">
          <w:rPr>
            <w:rFonts w:hint="eastAsia"/>
          </w:rPr>
          <w:t>依次</w:t>
        </w:r>
        <w:r w:rsidR="00D36580">
          <w:t>调用</w:t>
        </w:r>
      </w:ins>
      <w:ins w:id="193" w:author="li ge" w:date="2016-08-31T21:05:00Z">
        <w:r w:rsidR="00D36580">
          <w:t>每个处理器核的接口函数，</w:t>
        </w:r>
        <w:r w:rsidR="00D36580">
          <w:rPr>
            <w:rFonts w:hint="eastAsia"/>
          </w:rPr>
          <w:t>遍历</w:t>
        </w:r>
        <w:r w:rsidR="00D36580">
          <w:t>之后</w:t>
        </w:r>
        <w:r w:rsidR="00BB4F2B">
          <w:t>就模拟</w:t>
        </w:r>
        <w:r w:rsidR="00BB4F2B">
          <w:rPr>
            <w:rFonts w:hint="eastAsia"/>
          </w:rPr>
          <w:t>完</w:t>
        </w:r>
        <w:r w:rsidR="00BB4F2B">
          <w:t>了一个指令周期的执行过程。</w:t>
        </w:r>
      </w:ins>
      <w:ins w:id="194" w:author="li ge" w:date="2016-08-31T21:06:00Z">
        <w:r w:rsidR="00BB4F2B">
          <w:rPr>
            <w:rFonts w:hint="eastAsia"/>
          </w:rPr>
          <w:t>在</w:t>
        </w:r>
        <w:r w:rsidR="00BB4F2B">
          <w:t>调试</w:t>
        </w:r>
        <w:r w:rsidR="00BB4F2B">
          <w:rPr>
            <w:rFonts w:hint="eastAsia"/>
          </w:rPr>
          <w:t>中</w:t>
        </w:r>
        <w:r w:rsidR="00BB4F2B">
          <w:t>，模拟器每次</w:t>
        </w:r>
        <w:r w:rsidR="00BB4F2B">
          <w:rPr>
            <w:rFonts w:hint="eastAsia"/>
          </w:rPr>
          <w:t>遍历</w:t>
        </w:r>
        <w:r w:rsidR="00BB4F2B">
          <w:t>处理器之前进行断点检测，</w:t>
        </w:r>
        <w:r w:rsidR="00BB4F2B">
          <w:rPr>
            <w:rFonts w:hint="eastAsia"/>
          </w:rPr>
          <w:t>如果</w:t>
        </w:r>
        <w:r w:rsidR="00BB4F2B">
          <w:t>遇到了当前</w:t>
        </w:r>
        <w:r w:rsidR="00BB4F2B">
          <w:rPr>
            <w:rFonts w:hint="eastAsia"/>
          </w:rPr>
          <w:t>核</w:t>
        </w:r>
        <w:r w:rsidR="00BB4F2B">
          <w:t>的</w:t>
        </w:r>
      </w:ins>
      <w:ins w:id="195" w:author="li ge" w:date="2016-08-31T21:07:00Z">
        <w:r w:rsidR="00BB4F2B">
          <w:rPr>
            <w:rFonts w:hint="eastAsia"/>
          </w:rPr>
          <w:t>断点</w:t>
        </w:r>
        <w:r w:rsidR="00BB4F2B">
          <w:t>，</w:t>
        </w:r>
        <w:r w:rsidR="00BB4F2B">
          <w:rPr>
            <w:rFonts w:hint="eastAsia"/>
          </w:rPr>
          <w:t>就进入</w:t>
        </w:r>
        <w:r w:rsidR="00BB4F2B">
          <w:t>调试</w:t>
        </w:r>
      </w:ins>
      <w:ins w:id="196" w:author="li ge" w:date="2016-08-31T21:11:00Z">
        <w:r w:rsidR="00775CB2">
          <w:t>处理</w:t>
        </w:r>
      </w:ins>
      <w:ins w:id="197" w:author="li ge" w:date="2016-08-31T21:07:00Z">
        <w:r w:rsidR="00BB4F2B">
          <w:t>过程。</w:t>
        </w:r>
      </w:ins>
    </w:p>
    <w:p w14:paraId="469AFE33" w14:textId="4AC19009" w:rsidR="00BB4F2B" w:rsidRDefault="00BB4F2B" w:rsidP="00D0085F">
      <w:pPr>
        <w:rPr>
          <w:ins w:id="198" w:author="li ge" w:date="2016-09-04T13:20:00Z"/>
        </w:rPr>
      </w:pPr>
      <w:ins w:id="199" w:author="li ge" w:date="2016-08-31T21:07:00Z">
        <w:r>
          <w:rPr>
            <w:rFonts w:hint="eastAsia"/>
          </w:rPr>
          <w:tab/>
        </w:r>
      </w:ins>
      <w:ins w:id="200" w:author="li ge" w:date="2016-08-31T21:11:00Z">
        <w:r w:rsidR="00775CB2">
          <w:t>在调试处理过程中，</w:t>
        </w:r>
        <w:r w:rsidR="00775CB2">
          <w:rPr>
            <w:rFonts w:hint="eastAsia"/>
          </w:rPr>
          <w:t>首先</w:t>
        </w:r>
        <w:r w:rsidR="00775CB2">
          <w:t>对</w:t>
        </w:r>
        <w:r w:rsidR="00775CB2">
          <w:t>GDB</w:t>
        </w:r>
        <w:r w:rsidR="00775CB2">
          <w:t>传来的数据包</w:t>
        </w:r>
      </w:ins>
      <w:ins w:id="201" w:author="li ge" w:date="2016-08-31T21:12:00Z">
        <w:r w:rsidR="00775CB2">
          <w:t>进行解析，</w:t>
        </w:r>
        <w:r w:rsidR="00775CB2">
          <w:rPr>
            <w:rFonts w:hint="eastAsia"/>
          </w:rPr>
          <w:t>分析出</w:t>
        </w:r>
        <w:r w:rsidR="00775CB2">
          <w:t>消息类型。</w:t>
        </w:r>
      </w:ins>
      <w:ins w:id="202" w:author="li ge" w:date="2016-09-04T13:03:00Z">
        <w:r w:rsidR="00F7138C">
          <w:t>如果遇到了</w:t>
        </w:r>
      </w:ins>
      <w:ins w:id="203" w:author="li ge" w:date="2016-09-04T13:05:00Z">
        <w:r w:rsidR="001727EA">
          <w:t>读写内存或寄存器等查看类等命令时，</w:t>
        </w:r>
      </w:ins>
      <w:ins w:id="204" w:author="li ge" w:date="2016-09-04T13:07:00Z">
        <w:r w:rsidR="001727EA">
          <w:t>不需要调度处理器核执行，</w:t>
        </w:r>
        <w:r w:rsidR="001727EA">
          <w:rPr>
            <w:rFonts w:hint="eastAsia"/>
          </w:rPr>
          <w:t>模拟器</w:t>
        </w:r>
        <w:r w:rsidR="001727EA">
          <w:t>直接读取相应核</w:t>
        </w:r>
        <w:r w:rsidR="001727EA">
          <w:lastRenderedPageBreak/>
          <w:t>的寄存器</w:t>
        </w:r>
        <w:r w:rsidR="001727EA">
          <w:rPr>
            <w:rFonts w:hint="eastAsia"/>
          </w:rPr>
          <w:t>或</w:t>
        </w:r>
        <w:r w:rsidR="001727EA">
          <w:t>内存</w:t>
        </w:r>
      </w:ins>
      <w:ins w:id="205" w:author="li ge" w:date="2016-09-04T13:08:00Z">
        <w:r w:rsidR="001727EA">
          <w:rPr>
            <w:rFonts w:hint="eastAsia"/>
          </w:rPr>
          <w:t>生成</w:t>
        </w:r>
        <w:r w:rsidR="001727EA">
          <w:t>响应数据包；</w:t>
        </w:r>
      </w:ins>
      <w:ins w:id="206" w:author="li ge" w:date="2016-09-04T13:15:00Z">
        <w:r w:rsidR="001727EA">
          <w:t>如果</w:t>
        </w:r>
      </w:ins>
      <w:ins w:id="207" w:author="li ge" w:date="2016-09-04T13:18:00Z">
        <w:r w:rsidR="001727EA">
          <w:rPr>
            <w:rFonts w:hint="eastAsia"/>
          </w:rPr>
          <w:t>遇到</w:t>
        </w:r>
        <w:r w:rsidR="001727EA">
          <w:t>continue</w:t>
        </w:r>
        <w:r w:rsidR="001727EA">
          <w:t>命令，直接退出调试过程，</w:t>
        </w:r>
        <w:r w:rsidR="001727EA">
          <w:rPr>
            <w:rFonts w:hint="eastAsia"/>
          </w:rPr>
          <w:t>模拟器框架</w:t>
        </w:r>
        <w:r w:rsidR="001727EA">
          <w:t>继续</w:t>
        </w:r>
      </w:ins>
      <w:ins w:id="208" w:author="li ge" w:date="2016-09-04T13:19:00Z">
        <w:r w:rsidR="001727EA">
          <w:t>同步调度每个处理器核，</w:t>
        </w:r>
        <w:r w:rsidR="001727EA">
          <w:rPr>
            <w:rFonts w:hint="eastAsia"/>
          </w:rPr>
          <w:t>直到</w:t>
        </w:r>
        <w:r w:rsidR="001727EA">
          <w:t>遇到下一个</w:t>
        </w:r>
        <w:r w:rsidR="001727EA">
          <w:rPr>
            <w:rFonts w:hint="eastAsia"/>
          </w:rPr>
          <w:t>断点</w:t>
        </w:r>
        <w:r w:rsidR="001727EA">
          <w:t>或程序结束。</w:t>
        </w:r>
      </w:ins>
    </w:p>
    <w:p w14:paraId="5948CF92" w14:textId="77777777" w:rsidR="00BF37F4" w:rsidRDefault="001727EA" w:rsidP="00BF37F4">
      <w:pPr>
        <w:rPr>
          <w:ins w:id="209" w:author="li ge" w:date="2016-09-04T14:59:00Z"/>
        </w:rPr>
      </w:pPr>
      <w:ins w:id="210" w:author="li ge" w:date="2016-09-04T13:20:00Z">
        <w:r>
          <w:rPr>
            <w:rFonts w:hint="eastAsia"/>
          </w:rPr>
          <w:tab/>
        </w:r>
      </w:ins>
      <w:ins w:id="211" w:author="li ge" w:date="2016-09-04T13:21:00Z">
        <w:r>
          <w:t>综上，</w:t>
        </w:r>
        <w:r>
          <w:rPr>
            <w:rFonts w:hint="eastAsia"/>
          </w:rPr>
          <w:t>在</w:t>
        </w:r>
        <w:r>
          <w:t>没有</w:t>
        </w:r>
      </w:ins>
      <w:ins w:id="212" w:author="li ge" w:date="2016-09-04T13:22:00Z">
        <w:r>
          <w:t>进入调试过程时，模拟器框架同步调用所有处理器核，</w:t>
        </w:r>
        <w:r>
          <w:rPr>
            <w:rFonts w:hint="eastAsia"/>
          </w:rPr>
          <w:t>保证了</w:t>
        </w:r>
        <w:r>
          <w:t>”</w:t>
        </w:r>
        <w:r>
          <w:t>同启同停</w:t>
        </w:r>
        <w:r>
          <w:t>”</w:t>
        </w:r>
        <w:r>
          <w:t>的机制；</w:t>
        </w:r>
        <w:r>
          <w:rPr>
            <w:rFonts w:hint="eastAsia"/>
          </w:rPr>
          <w:t>在</w:t>
        </w:r>
      </w:ins>
      <w:ins w:id="213" w:author="li ge" w:date="2016-09-04T13:23:00Z">
        <w:r>
          <w:t>进入调试后，</w:t>
        </w:r>
        <w:r>
          <w:rPr>
            <w:rFonts w:hint="eastAsia"/>
          </w:rPr>
          <w:t>要么</w:t>
        </w:r>
        <w:r>
          <w:t>所有处理器核全部暂停，</w:t>
        </w:r>
        <w:r>
          <w:rPr>
            <w:rFonts w:hint="eastAsia"/>
          </w:rPr>
          <w:t>直到</w:t>
        </w:r>
        <w:r>
          <w:t>返回调试信息，</w:t>
        </w:r>
        <w:r>
          <w:rPr>
            <w:rFonts w:hint="eastAsia"/>
          </w:rPr>
          <w:t>要么</w:t>
        </w:r>
        <w:r>
          <w:t>同时回到执行态</w:t>
        </w:r>
      </w:ins>
      <w:ins w:id="214" w:author="li ge" w:date="2016-09-04T13:24:00Z">
        <w:r>
          <w:t>，</w:t>
        </w:r>
        <w:r>
          <w:rPr>
            <w:rFonts w:hint="eastAsia"/>
          </w:rPr>
          <w:t>同步执行</w:t>
        </w:r>
        <w:r w:rsidR="0060414E">
          <w:t>，</w:t>
        </w:r>
        <w:r w:rsidR="0060414E">
          <w:rPr>
            <w:rFonts w:hint="eastAsia"/>
          </w:rPr>
          <w:t>也保证了</w:t>
        </w:r>
        <w:r w:rsidR="0060414E">
          <w:t>”</w:t>
        </w:r>
        <w:r w:rsidR="0060414E">
          <w:t>同启同停</w:t>
        </w:r>
        <w:r w:rsidR="0060414E">
          <w:t>”</w:t>
        </w:r>
        <w:r w:rsidR="0060414E">
          <w:t>。</w:t>
        </w:r>
      </w:ins>
    </w:p>
    <w:p w14:paraId="364D2D94" w14:textId="594FEF73" w:rsidR="00AB67C3" w:rsidRDefault="00AB67C3" w:rsidP="00BF37F4">
      <w:pPr>
        <w:rPr>
          <w:ins w:id="215" w:author="li ge" w:date="2016-09-04T14:49:00Z"/>
        </w:rPr>
      </w:pPr>
      <w:ins w:id="216" w:author="li ge" w:date="2016-09-04T14:48:00Z">
        <w:r w:rsidRPr="00AB67C3">
          <w:rPr>
            <w:noProof/>
          </w:rPr>
          <w:drawing>
            <wp:inline distT="0" distB="0" distL="0" distR="0" wp14:anchorId="6FA60BFC" wp14:editId="17C39B25">
              <wp:extent cx="2949791" cy="4129706"/>
              <wp:effectExtent l="0" t="0" r="0" b="1079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55808" cy="4138130"/>
                      </a:xfrm>
                      <a:prstGeom prst="rect">
                        <a:avLst/>
                      </a:prstGeom>
                    </pic:spPr>
                  </pic:pic>
                </a:graphicData>
              </a:graphic>
            </wp:inline>
          </w:drawing>
        </w:r>
      </w:ins>
    </w:p>
    <w:p w14:paraId="1306B7B8" w14:textId="71E06FFB" w:rsidR="00B54A46" w:rsidRDefault="00AB67C3">
      <w:pPr>
        <w:pStyle w:val="af4"/>
        <w:ind w:left="840" w:firstLine="420"/>
        <w:rPr>
          <w:ins w:id="217" w:author="li ge" w:date="2016-09-04T14:48:00Z"/>
        </w:rPr>
        <w:pPrChange w:id="218" w:author="li ge" w:date="2016-09-04T14:49:00Z">
          <w:pPr/>
        </w:pPrChange>
      </w:pPr>
      <w:bookmarkStart w:id="219" w:name="_Ref460763892"/>
      <w:ins w:id="220" w:author="li ge" w:date="2016-09-04T14:49:00Z">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ins>
      <w:r>
        <w:fldChar w:fldCharType="separate"/>
      </w:r>
      <w:r w:rsidR="000577CC">
        <w:rPr>
          <w:noProof/>
        </w:rPr>
        <w:t>7</w:t>
      </w:r>
      <w:ins w:id="221" w:author="li ge" w:date="2016-09-04T14:49:00Z">
        <w:r>
          <w:fldChar w:fldCharType="end"/>
        </w:r>
        <w:bookmarkEnd w:id="219"/>
        <w:r>
          <w:t xml:space="preserve"> </w:t>
        </w:r>
        <w:r>
          <w:t>同步调试流程</w:t>
        </w:r>
      </w:ins>
    </w:p>
    <w:p w14:paraId="46238AC5" w14:textId="47A575B1" w:rsidR="00AB67C3" w:rsidRDefault="00AB67C3" w:rsidP="00D0085F">
      <w:pPr>
        <w:rPr>
          <w:ins w:id="222" w:author="li ge" w:date="2016-08-31T20:10:00Z"/>
        </w:rPr>
      </w:pPr>
      <w:ins w:id="223" w:author="li ge" w:date="2016-09-04T14:49:00Z">
        <w:r>
          <w:tab/>
        </w:r>
        <w:r>
          <w:fldChar w:fldCharType="begin"/>
        </w:r>
        <w:r>
          <w:instrText xml:space="preserve"> REF _Ref460763892 \h </w:instrText>
        </w:r>
      </w:ins>
      <w:r>
        <w:fldChar w:fldCharType="separate"/>
      </w:r>
      <w:ins w:id="224" w:author="li ge" w:date="2016-09-04T14:49:00Z">
        <w:r>
          <w:rPr>
            <w:rFonts w:hint="eastAsia"/>
          </w:rPr>
          <w:t>图</w:t>
        </w:r>
        <w:r>
          <w:rPr>
            <w:noProof/>
          </w:rPr>
          <w:t>6</w:t>
        </w:r>
        <w:r>
          <w:fldChar w:fldCharType="end"/>
        </w:r>
        <w:r>
          <w:t>给出了进入调试过程后</w:t>
        </w:r>
        <w:r>
          <w:rPr>
            <w:rFonts w:hint="eastAsia"/>
          </w:rPr>
          <w:t>模拟器</w:t>
        </w:r>
        <w:r>
          <w:t>的处理流程。</w:t>
        </w:r>
      </w:ins>
      <w:ins w:id="225" w:author="li ge" w:date="2016-09-04T14:59:00Z">
        <w:r w:rsidR="00BF37F4">
          <w:t>在同步模式中</w:t>
        </w:r>
      </w:ins>
      <w:ins w:id="226" w:author="li ge" w:date="2016-09-04T15:00:00Z">
        <w:r w:rsidR="00BF37F4">
          <w:t>，</w:t>
        </w:r>
        <w:r w:rsidR="00BF37F4">
          <w:rPr>
            <w:rFonts w:hint="eastAsia"/>
          </w:rPr>
          <w:t>模拟器遇到</w:t>
        </w:r>
        <w:r w:rsidR="00BF37F4">
          <w:t>断点后，</w:t>
        </w:r>
        <w:r w:rsidR="00BF37F4">
          <w:rPr>
            <w:rFonts w:hint="eastAsia"/>
          </w:rPr>
          <w:t>需要</w:t>
        </w:r>
        <w:r w:rsidR="00BF37F4">
          <w:t>等待</w:t>
        </w:r>
        <w:r w:rsidR="00BF37F4">
          <w:t>GDB</w:t>
        </w:r>
        <w:r w:rsidR="00BF37F4">
          <w:t>端发来调试命令，</w:t>
        </w:r>
        <w:r w:rsidR="00BF37F4">
          <w:rPr>
            <w:rFonts w:hint="eastAsia"/>
          </w:rPr>
          <w:t>如果</w:t>
        </w:r>
        <w:r w:rsidR="00BF37F4">
          <w:t>收到</w:t>
        </w:r>
        <w:r w:rsidR="00BF37F4">
          <w:t>”-”</w:t>
        </w:r>
        <w:r w:rsidR="00BF37F4">
          <w:t>表示</w:t>
        </w:r>
      </w:ins>
      <w:ins w:id="227" w:author="li ge" w:date="2016-09-04T15:01:00Z">
        <w:r w:rsidR="00BF37F4">
          <w:t>GDB</w:t>
        </w:r>
      </w:ins>
      <w:ins w:id="228" w:author="li ge" w:date="2016-09-04T15:00:00Z">
        <w:r w:rsidR="00BF37F4">
          <w:t>上一次的应答包</w:t>
        </w:r>
      </w:ins>
      <w:ins w:id="229" w:author="li ge" w:date="2016-09-04T15:01:00Z">
        <w:r w:rsidR="00BF37F4">
          <w:t>，</w:t>
        </w:r>
        <w:r w:rsidR="00BF37F4">
          <w:rPr>
            <w:rFonts w:hint="eastAsia"/>
          </w:rPr>
          <w:t>需要</w:t>
        </w:r>
        <w:r w:rsidR="00BF37F4">
          <w:t>重新发送；</w:t>
        </w:r>
        <w:r w:rsidR="00BF37F4">
          <w:rPr>
            <w:rFonts w:hint="eastAsia"/>
          </w:rPr>
          <w:t>如果</w:t>
        </w:r>
        <w:r w:rsidR="00BF37F4">
          <w:t>是</w:t>
        </w:r>
        <w:r w:rsidR="00BF37F4">
          <w:t>continue</w:t>
        </w:r>
        <w:r w:rsidR="00BF37F4">
          <w:t>包，</w:t>
        </w:r>
        <w:r w:rsidR="00BF37F4">
          <w:rPr>
            <w:rFonts w:hint="eastAsia"/>
          </w:rPr>
          <w:t>则</w:t>
        </w:r>
        <w:r w:rsidR="00BF37F4">
          <w:t>退出调试，</w:t>
        </w:r>
        <w:r w:rsidR="00BF37F4">
          <w:rPr>
            <w:rFonts w:hint="eastAsia"/>
          </w:rPr>
          <w:t>继续</w:t>
        </w:r>
        <w:r w:rsidR="00BF37F4">
          <w:t>同步运行处理器核；</w:t>
        </w:r>
        <w:r w:rsidR="00BF37F4">
          <w:rPr>
            <w:rFonts w:hint="eastAsia"/>
          </w:rPr>
          <w:t>否则</w:t>
        </w:r>
        <w:r w:rsidR="00BF37F4">
          <w:t>，</w:t>
        </w:r>
        <w:r w:rsidR="00BF37F4">
          <w:rPr>
            <w:rFonts w:hint="eastAsia"/>
          </w:rPr>
          <w:t>调用</w:t>
        </w:r>
      </w:ins>
      <w:ins w:id="230" w:author="li ge" w:date="2016-09-04T15:02:00Z">
        <w:r w:rsidR="00BF37F4">
          <w:t>handle_packet</w:t>
        </w:r>
        <w:r w:rsidR="00BF37F4">
          <w:rPr>
            <w:rFonts w:hint="eastAsia"/>
          </w:rPr>
          <w:t>接口</w:t>
        </w:r>
        <w:r w:rsidR="00BF37F4">
          <w:t>并根据具体的调试命令进行响应的处理，</w:t>
        </w:r>
        <w:r w:rsidR="00BF37F4">
          <w:rPr>
            <w:rFonts w:hint="eastAsia"/>
          </w:rPr>
          <w:t>返回</w:t>
        </w:r>
        <w:r w:rsidR="00BF37F4">
          <w:t>调试信息。</w:t>
        </w:r>
      </w:ins>
    </w:p>
    <w:p w14:paraId="608AC4CC" w14:textId="6E7DF77E" w:rsidR="00A5337A" w:rsidDel="00530F23" w:rsidRDefault="00D0085F">
      <w:pPr>
        <w:ind w:firstLine="420"/>
        <w:rPr>
          <w:del w:id="231" w:author="li ge" w:date="2016-09-04T15:03:00Z"/>
        </w:rPr>
        <w:pPrChange w:id="232" w:author="li ge" w:date="2016-08-31T20:10:00Z">
          <w:pPr/>
        </w:pPrChange>
      </w:pPr>
      <w:del w:id="233" w:author="li ge" w:date="2016-09-04T15:03:00Z">
        <w:r w:rsidDel="00530F23">
          <w:delText>在同步模式下，</w:delText>
        </w:r>
        <w:r w:rsidDel="00530F23">
          <w:rPr>
            <w:rFonts w:hint="eastAsia"/>
          </w:rPr>
          <w:delText>当被调试</w:delText>
        </w:r>
        <w:r w:rsidDel="00530F23">
          <w:delText>的处理</w:delText>
        </w:r>
        <w:r w:rsidR="00613B98" w:rsidDel="00530F23">
          <w:delText>器</w:delText>
        </w:r>
        <w:r w:rsidDel="00530F23">
          <w:rPr>
            <w:rFonts w:hint="eastAsia"/>
          </w:rPr>
          <w:delText>核</w:delText>
        </w:r>
        <w:r w:rsidDel="00530F23">
          <w:delText>遇到断点暂停执行后，</w:delText>
        </w:r>
        <w:r w:rsidDel="00530F23">
          <w:rPr>
            <w:rFonts w:hint="eastAsia"/>
          </w:rPr>
          <w:delText>其他</w:delText>
        </w:r>
        <w:r w:rsidDel="00530F23">
          <w:delText>处理器核也会暂停运行</w:delText>
        </w:r>
        <w:r w:rsidR="00AF26ED" w:rsidDel="00530F23">
          <w:delText>[19]</w:delText>
        </w:r>
        <w:r w:rsidDel="00530F23">
          <w:delText>。</w:delText>
        </w:r>
        <w:r w:rsidR="008C6C54" w:rsidDel="00530F23">
          <w:delText>在调试时</w:delText>
        </w:r>
        <w:r w:rsidR="007B6A18" w:rsidDel="00530F23">
          <w:delText>，</w:delText>
        </w:r>
        <w:r w:rsidR="007B6A18" w:rsidDel="00530F23">
          <w:rPr>
            <w:rFonts w:hint="eastAsia"/>
          </w:rPr>
          <w:delText>选择</w:delText>
        </w:r>
        <w:r w:rsidR="007B6A18" w:rsidDel="00530F23">
          <w:delText>需要调试的处理器核，</w:delText>
        </w:r>
        <w:r w:rsidR="007B6A18" w:rsidDel="00530F23">
          <w:rPr>
            <w:rFonts w:hint="eastAsia"/>
          </w:rPr>
          <w:delText>通过</w:delText>
        </w:r>
        <w:r w:rsidR="007B6A18" w:rsidDel="00530F23">
          <w:delText>GDB</w:delText>
        </w:r>
        <w:r w:rsidR="00613B98" w:rsidDel="00530F23">
          <w:delText>发送的命令对当</w:delText>
        </w:r>
        <w:r w:rsidR="00613B98" w:rsidDel="00530F23">
          <w:rPr>
            <w:rFonts w:hint="eastAsia"/>
          </w:rPr>
          <w:delText>核</w:delText>
        </w:r>
        <w:r w:rsidR="007B6A18" w:rsidDel="00530F23">
          <w:delText>程有效，在调试过程中可以更换处理器核，</w:delText>
        </w:r>
        <w:r w:rsidR="007B6A18" w:rsidDel="00530F23">
          <w:rPr>
            <w:rFonts w:hint="eastAsia"/>
          </w:rPr>
          <w:delText>查看</w:delText>
        </w:r>
        <w:r w:rsidR="007B6A18" w:rsidDel="00530F23">
          <w:delText>其它核的状态。</w:delText>
        </w:r>
      </w:del>
    </w:p>
    <w:p w14:paraId="201903EF" w14:textId="0ADBC52E" w:rsidR="00A5337A" w:rsidDel="00530F23" w:rsidRDefault="00A5337A" w:rsidP="003149A4">
      <w:pPr>
        <w:rPr>
          <w:del w:id="234" w:author="li ge" w:date="2016-09-04T15:03:00Z"/>
        </w:rPr>
      </w:pPr>
      <w:del w:id="235" w:author="li ge" w:date="2016-09-04T15:03:00Z">
        <w:r w:rsidDel="00530F23">
          <w:rPr>
            <w:rFonts w:hint="eastAsia"/>
          </w:rPr>
          <w:tab/>
        </w:r>
        <w:r w:rsidDel="00530F23">
          <w:fldChar w:fldCharType="begin"/>
        </w:r>
        <w:r w:rsidDel="00530F23">
          <w:delInstrText xml:space="preserve"> </w:delInstrText>
        </w:r>
        <w:r w:rsidDel="00530F23">
          <w:rPr>
            <w:rFonts w:hint="eastAsia"/>
          </w:rPr>
          <w:delInstrText>REF _Ref459399220 \h</w:delInstrText>
        </w:r>
        <w:r w:rsidDel="00530F23">
          <w:delInstrText xml:space="preserve"> </w:delInstrText>
        </w:r>
        <w:r w:rsidDel="00530F23">
          <w:fldChar w:fldCharType="separate"/>
        </w:r>
        <w:r w:rsidDel="00530F23">
          <w:rPr>
            <w:rFonts w:hint="eastAsia"/>
          </w:rPr>
          <w:delText>图</w:delText>
        </w:r>
        <w:r w:rsidDel="00530F23">
          <w:rPr>
            <w:noProof/>
          </w:rPr>
          <w:delText>6</w:delText>
        </w:r>
        <w:r w:rsidDel="00530F23">
          <w:fldChar w:fldCharType="end"/>
        </w:r>
        <w:r w:rsidDel="00530F23">
          <w:delText>给出了同步模式下模拟器调试命令的处理流程，</w:delText>
        </w:r>
        <w:r w:rsidDel="00530F23">
          <w:rPr>
            <w:rFonts w:hint="eastAsia"/>
          </w:rPr>
          <w:delText>其中</w:delText>
        </w:r>
        <w:r w:rsidDel="00530F23">
          <w:delText>左边的流程图</w:delText>
        </w:r>
        <w:r w:rsidDel="00530F23">
          <w:rPr>
            <w:rFonts w:hint="eastAsia"/>
          </w:rPr>
          <w:delText>表示在</w:delText>
        </w:r>
        <w:r w:rsidDel="00530F23">
          <w:delText>每个处理器核运行一个周期后，</w:delText>
        </w:r>
        <w:r w:rsidDel="00530F23">
          <w:rPr>
            <w:rFonts w:hint="eastAsia"/>
          </w:rPr>
          <w:delText>会检查</w:delText>
        </w:r>
        <w:r w:rsidDel="00530F23">
          <w:delText>是否遇到断点，</w:delText>
        </w:r>
        <w:r w:rsidDel="00530F23">
          <w:rPr>
            <w:rFonts w:hint="eastAsia"/>
          </w:rPr>
          <w:delText>如果</w:delText>
        </w:r>
        <w:r w:rsidDel="00530F23">
          <w:delText>遇到断点就进入</w:delText>
        </w:r>
        <w:r w:rsidDel="00530F23">
          <w:delText>handle_debug()</w:delText>
        </w:r>
        <w:r w:rsidDel="00530F23">
          <w:delText>中进行调试。</w:delText>
        </w:r>
        <w:r w:rsidDel="00530F23">
          <w:rPr>
            <w:rFonts w:hint="eastAsia"/>
          </w:rPr>
          <w:delText>右边</w:delText>
        </w:r>
        <w:r w:rsidDel="00530F23">
          <w:delText>的图给出了</w:delText>
        </w:r>
        <w:r w:rsidDel="00530F23">
          <w:delText>handle_debug()</w:delText>
        </w:r>
        <w:r w:rsidDel="00530F23">
          <w:delText>的流程，</w:delText>
        </w:r>
        <w:r w:rsidDel="00530F23">
          <w:rPr>
            <w:rFonts w:hint="eastAsia"/>
          </w:rPr>
          <w:delText>其中</w:delText>
        </w:r>
        <w:r w:rsidDel="00530F23">
          <w:delText>handle_packet()</w:delText>
        </w:r>
        <w:r w:rsidDel="00530F23">
          <w:delText>根据命令类型进行相应的处理</w:delText>
        </w:r>
        <w:r w:rsidR="00C562EC" w:rsidDel="00530F23">
          <w:delText>，并生成</w:delText>
        </w:r>
        <w:r w:rsidR="00C562EC" w:rsidDel="00530F23">
          <w:rPr>
            <w:rFonts w:hint="eastAsia"/>
          </w:rPr>
          <w:delText>相应</w:delText>
        </w:r>
        <w:r w:rsidR="00C562EC" w:rsidDel="00530F23">
          <w:delText>的调试信息返回到主机端。</w:delText>
        </w:r>
      </w:del>
    </w:p>
    <w:p w14:paraId="5D588B02" w14:textId="5F1A1CC8" w:rsidR="00613B98" w:rsidRDefault="00613B98" w:rsidP="003149A4"/>
    <w:p w14:paraId="10DAB1AE" w14:textId="7DC480D0" w:rsidR="00171125" w:rsidDel="001C3DF0" w:rsidRDefault="00A5337A" w:rsidP="003149A4">
      <w:pPr>
        <w:pStyle w:val="af4"/>
        <w:ind w:left="2100"/>
        <w:rPr>
          <w:del w:id="236" w:author="li ge" w:date="2016-08-31T20:08:00Z"/>
        </w:rPr>
      </w:pPr>
      <w:del w:id="237" w:author="li ge" w:date="2016-08-31T20:08:00Z">
        <w:r w:rsidDel="001C3DF0">
          <w:delText xml:space="preserve">  </w:delText>
        </w:r>
        <w:bookmarkStart w:id="238" w:name="_Ref459399220"/>
        <w:r w:rsidDel="001C3DF0">
          <w:rPr>
            <w:rFonts w:hint="eastAsia"/>
          </w:rPr>
          <w:delText>图</w:delText>
        </w:r>
        <w:r w:rsidDel="001C3DF0">
          <w:fldChar w:fldCharType="begin"/>
        </w:r>
        <w:r w:rsidDel="001C3DF0">
          <w:delInstrText xml:space="preserve"> </w:delInstrText>
        </w:r>
        <w:r w:rsidDel="001C3DF0">
          <w:rPr>
            <w:rFonts w:hint="eastAsia"/>
          </w:rPr>
          <w:delInstrText xml:space="preserve">SEQ </w:delInstrText>
        </w:r>
        <w:r w:rsidDel="001C3DF0">
          <w:rPr>
            <w:rFonts w:hint="eastAsia"/>
          </w:rPr>
          <w:delInstrText>图</w:delInstrText>
        </w:r>
        <w:r w:rsidDel="001C3DF0">
          <w:rPr>
            <w:rFonts w:hint="eastAsia"/>
          </w:rPr>
          <w:delInstrText xml:space="preserve"> \* ARABIC</w:delInstrText>
        </w:r>
        <w:r w:rsidDel="001C3DF0">
          <w:delInstrText xml:space="preserve"> </w:delInstrText>
        </w:r>
        <w:r w:rsidDel="001C3DF0">
          <w:fldChar w:fldCharType="separate"/>
        </w:r>
      </w:del>
      <w:del w:id="239" w:author="li ge" w:date="2016-08-31T17:32:00Z">
        <w:r w:rsidR="000B0209" w:rsidDel="008B0843">
          <w:rPr>
            <w:noProof/>
          </w:rPr>
          <w:delText>6</w:delText>
        </w:r>
      </w:del>
      <w:del w:id="240" w:author="li ge" w:date="2016-08-31T20:08:00Z">
        <w:r w:rsidDel="001C3DF0">
          <w:fldChar w:fldCharType="end"/>
        </w:r>
        <w:bookmarkEnd w:id="238"/>
        <w:r w:rsidDel="001C3DF0">
          <w:delText xml:space="preserve"> </w:delText>
        </w:r>
        <w:r w:rsidDel="001C3DF0">
          <w:delText>调试命令处理流程</w:delText>
        </w:r>
      </w:del>
    </w:p>
    <w:p w14:paraId="44EE73FB" w14:textId="405F48B7" w:rsidR="000800C5" w:rsidRDefault="001B19F7" w:rsidP="001B19F7">
      <w:pPr>
        <w:pStyle w:val="2"/>
      </w:pPr>
      <w:bookmarkStart w:id="241" w:name="_Toc460794629"/>
      <w:commentRangeStart w:id="242"/>
      <w:r>
        <w:t xml:space="preserve">4.3 </w:t>
      </w:r>
      <w:r>
        <w:rPr>
          <w:rFonts w:hint="eastAsia"/>
        </w:rPr>
        <w:t>异步多核</w:t>
      </w:r>
      <w:r>
        <w:t>调试机制</w:t>
      </w:r>
      <w:commentRangeEnd w:id="242"/>
      <w:r w:rsidR="001A771D">
        <w:rPr>
          <w:rStyle w:val="a7"/>
          <w:rFonts w:asciiTheme="minorHAnsi" w:hAnsiTheme="minorHAnsi"/>
          <w:b w:val="0"/>
          <w:bCs w:val="0"/>
        </w:rPr>
        <w:commentReference w:id="242"/>
      </w:r>
      <w:bookmarkEnd w:id="241"/>
    </w:p>
    <w:p w14:paraId="2275693A" w14:textId="4CA2C08F" w:rsidR="001B19F7" w:rsidRDefault="001B19F7" w:rsidP="001B19F7">
      <w:r>
        <w:tab/>
      </w:r>
      <w:r w:rsidR="0006663E">
        <w:t>在模拟器多个处理器核上执行的多个程序</w:t>
      </w:r>
      <w:r w:rsidR="0006663E">
        <w:rPr>
          <w:rFonts w:hint="eastAsia"/>
        </w:rPr>
        <w:t>一般是</w:t>
      </w:r>
      <w:r w:rsidR="0006663E">
        <w:t>完成整个程序的不同部分，</w:t>
      </w:r>
      <w:r w:rsidR="0006663E">
        <w:rPr>
          <w:rFonts w:hint="eastAsia"/>
        </w:rPr>
        <w:t>相当于</w:t>
      </w:r>
      <w:r w:rsidR="0006663E">
        <w:t>一个进程的多个线程。</w:t>
      </w:r>
      <w:r w:rsidR="0006663E">
        <w:rPr>
          <w:rFonts w:hint="eastAsia"/>
        </w:rPr>
        <w:t>在</w:t>
      </w:r>
      <w:r w:rsidR="0006663E">
        <w:t>同步机制下，</w:t>
      </w:r>
      <w:r w:rsidR="0006663E">
        <w:rPr>
          <w:rFonts w:hint="eastAsia"/>
        </w:rPr>
        <w:t>当</w:t>
      </w:r>
      <w:r w:rsidR="0006663E">
        <w:t>一个处理器核上的程序遇到断点暂停后，</w:t>
      </w:r>
      <w:r w:rsidR="0006663E">
        <w:rPr>
          <w:rFonts w:hint="eastAsia"/>
        </w:rPr>
        <w:t>其余</w:t>
      </w:r>
      <w:r w:rsidR="0006663E">
        <w:t>处理器也会暂停执行，</w:t>
      </w:r>
      <w:r w:rsidR="0006663E">
        <w:rPr>
          <w:rFonts w:hint="eastAsia"/>
        </w:rPr>
        <w:t>这</w:t>
      </w:r>
      <w:r w:rsidR="0006663E">
        <w:t>与实际应用情况不是十分吻合。在实际中，</w:t>
      </w:r>
      <w:r w:rsidR="0006663E">
        <w:rPr>
          <w:rFonts w:hint="eastAsia"/>
        </w:rPr>
        <w:t>一个</w:t>
      </w:r>
      <w:r w:rsidR="0006663E">
        <w:t>处理器核出现中断时，</w:t>
      </w:r>
      <w:r w:rsidR="0006663E">
        <w:rPr>
          <w:rFonts w:hint="eastAsia"/>
        </w:rPr>
        <w:t>允许</w:t>
      </w:r>
      <w:r w:rsidR="0006663E">
        <w:t>其他处理器继续执行，</w:t>
      </w:r>
      <w:r w:rsidR="0006663E">
        <w:rPr>
          <w:rFonts w:hint="eastAsia"/>
        </w:rPr>
        <w:t>同时</w:t>
      </w:r>
      <w:r w:rsidR="0006663E">
        <w:t>在主机端也</w:t>
      </w:r>
      <w:r w:rsidR="0006663E">
        <w:rPr>
          <w:rFonts w:hint="eastAsia"/>
        </w:rPr>
        <w:t>应该</w:t>
      </w:r>
      <w:r w:rsidR="0006663E">
        <w:t>允许对</w:t>
      </w:r>
      <w:r w:rsidR="0006663E">
        <w:rPr>
          <w:rFonts w:hint="eastAsia"/>
        </w:rPr>
        <w:t>其它</w:t>
      </w:r>
      <w:r w:rsidR="0006663E">
        <w:t>处理器核的调试</w:t>
      </w:r>
      <w:r w:rsidR="00352144">
        <w:t>[</w:t>
      </w:r>
      <w:r w:rsidR="00AF26ED">
        <w:t>20</w:t>
      </w:r>
      <w:r w:rsidR="00352144">
        <w:t>]</w:t>
      </w:r>
      <w:r w:rsidR="0006663E">
        <w:t>。</w:t>
      </w:r>
    </w:p>
    <w:p w14:paraId="3D96B4CC" w14:textId="24BF172F" w:rsidR="006D138A" w:rsidRDefault="0006663E" w:rsidP="001B19F7">
      <w:pPr>
        <w:rPr>
          <w:ins w:id="243" w:author="li ge" w:date="2016-09-04T16:48:00Z"/>
        </w:rPr>
      </w:pPr>
      <w:r>
        <w:rPr>
          <w:rFonts w:hint="eastAsia"/>
        </w:rPr>
        <w:tab/>
      </w:r>
      <w:ins w:id="244" w:author="li ge" w:date="2016-09-04T20:33:00Z">
        <w:r w:rsidR="000C7F8A">
          <w:t>在模拟器中，</w:t>
        </w:r>
        <w:r w:rsidR="000C7F8A">
          <w:rPr>
            <w:rFonts w:hint="eastAsia"/>
          </w:rPr>
          <w:t>为了</w:t>
        </w:r>
        <w:r w:rsidR="000C7F8A">
          <w:t>更精确模拟多个处理器核的执行情况，</w:t>
        </w:r>
        <w:r w:rsidR="000C7F8A">
          <w:rPr>
            <w:rFonts w:hint="eastAsia"/>
          </w:rPr>
          <w:t>采用</w:t>
        </w:r>
        <w:r w:rsidR="000C7F8A">
          <w:t>多线程</w:t>
        </w:r>
      </w:ins>
      <w:ins w:id="245" w:author="li ge" w:date="2016-09-04T20:34:00Z">
        <w:r w:rsidR="000C7F8A">
          <w:t>编程，</w:t>
        </w:r>
        <w:r w:rsidR="000C7F8A">
          <w:rPr>
            <w:rFonts w:hint="eastAsia"/>
          </w:rPr>
          <w:t>每个</w:t>
        </w:r>
        <w:r w:rsidR="000C7F8A">
          <w:t>线程模拟一个处理器核</w:t>
        </w:r>
      </w:ins>
      <w:ins w:id="246" w:author="li ge" w:date="2016-09-04T20:47:00Z">
        <w:r w:rsidR="008C3867">
          <w:t>，</w:t>
        </w:r>
      </w:ins>
      <w:r w:rsidR="00C53823">
        <w:rPr>
          <w:rFonts w:hint="eastAsia"/>
        </w:rPr>
        <w:t>在</w:t>
      </w:r>
      <w:r w:rsidR="00C53823">
        <w:t>每个线程内，</w:t>
      </w:r>
      <w:r w:rsidR="00C53823">
        <w:rPr>
          <w:rFonts w:hint="eastAsia"/>
        </w:rPr>
        <w:t>判断</w:t>
      </w:r>
      <w:r w:rsidR="00C53823">
        <w:t>当前核是否进入调试状态，</w:t>
      </w:r>
      <w:r w:rsidR="00C53823">
        <w:rPr>
          <w:rFonts w:hint="eastAsia"/>
        </w:rPr>
        <w:t>当</w:t>
      </w:r>
      <w:r w:rsidR="00C53823">
        <w:t>一个核进入调试过程时，</w:t>
      </w:r>
      <w:r w:rsidR="00C53823">
        <w:rPr>
          <w:rFonts w:hint="eastAsia"/>
        </w:rPr>
        <w:t>其他核</w:t>
      </w:r>
      <w:r w:rsidR="00C53823">
        <w:t>仍可</w:t>
      </w:r>
      <w:r w:rsidR="00C53823">
        <w:rPr>
          <w:rFonts w:hint="eastAsia"/>
        </w:rPr>
        <w:t>正常</w:t>
      </w:r>
      <w:r w:rsidR="00C53823">
        <w:t>运行。</w:t>
      </w:r>
      <w:ins w:id="247" w:author="li ge" w:date="2016-09-04T20:47:00Z">
        <w:r w:rsidR="008C3867">
          <w:t>在</w:t>
        </w:r>
        <w:r w:rsidR="008C3867">
          <w:t>GDB</w:t>
        </w:r>
        <w:r w:rsidR="008C3867">
          <w:t>端，</w:t>
        </w:r>
        <w:r w:rsidR="008C3867">
          <w:rPr>
            <w:rFonts w:hint="eastAsia"/>
          </w:rPr>
          <w:t>开启</w:t>
        </w:r>
        <w:r w:rsidR="008C3867">
          <w:t>”non-stop”</w:t>
        </w:r>
        <w:r w:rsidR="008C3867">
          <w:t>调试模式，</w:t>
        </w:r>
        <w:r w:rsidR="008C3867">
          <w:rPr>
            <w:rFonts w:hint="eastAsia"/>
          </w:rPr>
          <w:t>支持</w:t>
        </w:r>
        <w:r w:rsidR="008C3867">
          <w:t>异步调试。</w:t>
        </w:r>
      </w:ins>
    </w:p>
    <w:p w14:paraId="742873F0" w14:textId="207115E5" w:rsidR="0006663E" w:rsidDel="00873726" w:rsidRDefault="0006663E" w:rsidP="001B19F7">
      <w:pPr>
        <w:rPr>
          <w:del w:id="248" w:author="li ge" w:date="2016-09-04T20:48:00Z"/>
        </w:rPr>
      </w:pPr>
      <w:del w:id="249" w:author="li ge" w:date="2016-09-04T20:48:00Z">
        <w:r w:rsidDel="00873726">
          <w:rPr>
            <w:rFonts w:hint="eastAsia"/>
          </w:rPr>
          <w:lastRenderedPageBreak/>
          <w:delText>以上需求</w:delText>
        </w:r>
        <w:r w:rsidR="00907FA8" w:rsidDel="00873726">
          <w:rPr>
            <w:rFonts w:hint="eastAsia"/>
          </w:rPr>
          <w:delText>表明</w:delText>
        </w:r>
        <w:r w:rsidDel="00873726">
          <w:delText>了异步多核调试机制的必要性。一方面支持主机端与目标机端端异步交互，</w:delText>
        </w:r>
        <w:r w:rsidDel="00873726">
          <w:rPr>
            <w:rFonts w:hint="eastAsia"/>
          </w:rPr>
          <w:delText>另一方面</w:delText>
        </w:r>
        <w:r w:rsidDel="00873726">
          <w:delText>支持多个处理器核的异步调试。</w:delText>
        </w:r>
      </w:del>
    </w:p>
    <w:p w14:paraId="2257FB07" w14:textId="514952A0" w:rsidR="00AF0955" w:rsidRDefault="00AF0955" w:rsidP="00AF0955">
      <w:pPr>
        <w:pStyle w:val="3"/>
        <w:rPr>
          <w:rFonts w:hint="eastAsia"/>
        </w:rPr>
      </w:pPr>
      <w:bookmarkStart w:id="250" w:name="_Toc460794630"/>
      <w:r>
        <w:t xml:space="preserve">4.3.1 </w:t>
      </w:r>
      <w:r w:rsidR="00800948">
        <w:t>调试事件处理机制</w:t>
      </w:r>
      <w:bookmarkEnd w:id="250"/>
    </w:p>
    <w:p w14:paraId="796D8E1F" w14:textId="3B7DBD23" w:rsidR="00BF7E56" w:rsidRDefault="000F6117" w:rsidP="000F6117">
      <w:r>
        <w:rPr>
          <w:rFonts w:hint="eastAsia"/>
        </w:rPr>
        <w:tab/>
      </w:r>
      <w:r w:rsidR="00BF7E56">
        <w:t>在异步模式下，</w:t>
      </w:r>
      <w:r w:rsidR="00BF7E56">
        <w:rPr>
          <w:rFonts w:hint="eastAsia"/>
        </w:rPr>
        <w:t>主机端</w:t>
      </w:r>
      <w:r w:rsidR="00BF7E56">
        <w:t>与目标机端交互</w:t>
      </w:r>
      <w:r w:rsidR="00150992">
        <w:t>不再像同步模式中那样互相等待。</w:t>
      </w:r>
      <w:r w:rsidR="00150992">
        <w:rPr>
          <w:rFonts w:hint="eastAsia"/>
        </w:rPr>
        <w:t>用户</w:t>
      </w:r>
      <w:r w:rsidR="00150992">
        <w:t>在主机端输入调试命令后，可以在调试信息返回</w:t>
      </w:r>
      <w:r w:rsidR="00150992">
        <w:rPr>
          <w:rFonts w:hint="eastAsia"/>
        </w:rPr>
        <w:t>前</w:t>
      </w:r>
      <w:r w:rsidR="00150992">
        <w:t>，</w:t>
      </w:r>
      <w:r w:rsidR="00150992">
        <w:rPr>
          <w:rFonts w:hint="eastAsia"/>
        </w:rPr>
        <w:t>继续</w:t>
      </w:r>
      <w:r w:rsidR="00150992">
        <w:t>输入调试命令，</w:t>
      </w:r>
      <w:r w:rsidR="00150992">
        <w:rPr>
          <w:rFonts w:hint="eastAsia"/>
        </w:rPr>
        <w:t>查看</w:t>
      </w:r>
      <w:r w:rsidR="00150992">
        <w:t>当前核的状态或着切换调试核等。</w:t>
      </w:r>
    </w:p>
    <w:p w14:paraId="66E7D50D" w14:textId="77777777" w:rsidR="009D6CBB" w:rsidRDefault="00CD2E2D" w:rsidP="000F6117">
      <w:r>
        <w:rPr>
          <w:rFonts w:hint="eastAsia"/>
        </w:rPr>
        <w:tab/>
      </w:r>
      <w:r>
        <w:rPr>
          <w:rFonts w:hint="eastAsia"/>
        </w:rPr>
        <w:t>为了</w:t>
      </w:r>
      <w:r>
        <w:t>保证异步交互，</w:t>
      </w:r>
      <w:r>
        <w:rPr>
          <w:rFonts w:hint="eastAsia"/>
        </w:rPr>
        <w:t>需要</w:t>
      </w:r>
      <w:r>
        <w:t>在主机端与目标机端</w:t>
      </w:r>
      <w:r>
        <w:t>(</w:t>
      </w:r>
      <w:r>
        <w:t>模拟器</w:t>
      </w:r>
      <w:r>
        <w:t>)</w:t>
      </w:r>
      <w:r>
        <w:t>设立缓存队列，采用事件缓存策略，</w:t>
      </w:r>
      <w:r>
        <w:rPr>
          <w:rFonts w:hint="eastAsia"/>
        </w:rPr>
        <w:t>对</w:t>
      </w:r>
      <w:r>
        <w:t>未处理的消息进行缓存。</w:t>
      </w:r>
    </w:p>
    <w:p w14:paraId="026AAF78" w14:textId="77777777" w:rsidR="009D6CBB" w:rsidRDefault="00CD2E2D" w:rsidP="003B1337">
      <w:pPr>
        <w:ind w:firstLine="420"/>
      </w:pPr>
      <w:r>
        <w:t>在主机端，</w:t>
      </w:r>
      <w:r>
        <w:rPr>
          <w:rFonts w:hint="eastAsia"/>
        </w:rPr>
        <w:t>讲</w:t>
      </w:r>
      <w:r>
        <w:t>用户输入</w:t>
      </w:r>
      <w:r>
        <w:rPr>
          <w:rFonts w:hint="eastAsia"/>
        </w:rPr>
        <w:t>以及</w:t>
      </w:r>
      <w:r>
        <w:t>返回的调试信息，</w:t>
      </w:r>
      <w:r>
        <w:rPr>
          <w:rFonts w:hint="eastAsia"/>
        </w:rPr>
        <w:t>作为</w:t>
      </w:r>
      <w:r>
        <w:t>事件缓存到队列中，</w:t>
      </w:r>
      <w:r>
        <w:rPr>
          <w:rFonts w:hint="eastAsia"/>
        </w:rPr>
        <w:t>通过</w:t>
      </w:r>
      <w:r>
        <w:t>select()</w:t>
      </w:r>
      <w:r>
        <w:t>系统调用</w:t>
      </w:r>
      <w:r>
        <w:t>[21]</w:t>
      </w:r>
      <w:r>
        <w:t>选取事件进行处理。</w:t>
      </w:r>
      <w:r w:rsidR="009D6CBB">
        <w:t>如果是用户输入事件，</w:t>
      </w:r>
      <w:r w:rsidR="009D6CBB">
        <w:rPr>
          <w:rFonts w:hint="eastAsia"/>
        </w:rPr>
        <w:t>则</w:t>
      </w:r>
      <w:r w:rsidR="009D6CBB">
        <w:t>调用响应的命令解析模块，</w:t>
      </w:r>
      <w:r w:rsidR="009D6CBB">
        <w:rPr>
          <w:rFonts w:hint="eastAsia"/>
        </w:rPr>
        <w:t>解析</w:t>
      </w:r>
      <w:r w:rsidR="009D6CBB">
        <w:t>用户输入命令并发送</w:t>
      </w:r>
      <w:r w:rsidR="009D6CBB">
        <w:t>RSP</w:t>
      </w:r>
      <w:r w:rsidR="009D6CBB">
        <w:t>数据包给目标机；</w:t>
      </w:r>
      <w:r w:rsidR="009D6CBB">
        <w:rPr>
          <w:rFonts w:hint="eastAsia"/>
        </w:rPr>
        <w:t>如果</w:t>
      </w:r>
      <w:r w:rsidR="009D6CBB">
        <w:t>是目标机返回的调试信息，</w:t>
      </w:r>
      <w:r w:rsidR="009D6CBB">
        <w:rPr>
          <w:rFonts w:hint="eastAsia"/>
        </w:rPr>
        <w:t>则</w:t>
      </w:r>
      <w:r w:rsidR="009D6CBB">
        <w:t>调用对应的</w:t>
      </w:r>
      <w:r w:rsidR="009D6CBB">
        <w:rPr>
          <w:rFonts w:hint="eastAsia"/>
        </w:rPr>
        <w:t>调试</w:t>
      </w:r>
      <w:r w:rsidR="009D6CBB">
        <w:t>处理模块对信息进行处理。</w:t>
      </w:r>
    </w:p>
    <w:p w14:paraId="1A73DD29" w14:textId="7ADBE4ED" w:rsidR="002922E0" w:rsidRDefault="009D6CBB" w:rsidP="002922E0">
      <w:pPr>
        <w:ind w:firstLine="420"/>
      </w:pPr>
      <w:r>
        <w:rPr>
          <w:rFonts w:hint="eastAsia"/>
        </w:rPr>
        <w:t>在</w:t>
      </w:r>
      <w:r>
        <w:t>目标机端，</w:t>
      </w:r>
      <w:r>
        <w:rPr>
          <w:rFonts w:hint="eastAsia"/>
        </w:rPr>
        <w:t>由于</w:t>
      </w:r>
      <w:r>
        <w:t>多个处理器核异步执行，</w:t>
      </w:r>
      <w:r>
        <w:rPr>
          <w:rFonts w:hint="eastAsia"/>
        </w:rPr>
        <w:t>每一个</w:t>
      </w:r>
      <w:r>
        <w:t>处理器核维护一个</w:t>
      </w:r>
      <w:r>
        <w:rPr>
          <w:rFonts w:hint="eastAsia"/>
        </w:rPr>
        <w:t>调试</w:t>
      </w:r>
      <w:r w:rsidR="002922E0">
        <w:rPr>
          <w:rFonts w:hint="eastAsia"/>
        </w:rPr>
        <w:t>事件</w:t>
      </w:r>
      <w:r>
        <w:t>队列，</w:t>
      </w:r>
      <w:r>
        <w:rPr>
          <w:rFonts w:hint="eastAsia"/>
        </w:rPr>
        <w:t>模拟器</w:t>
      </w:r>
      <w:r>
        <w:t>框架根据调试命令中的线程号，</w:t>
      </w:r>
      <w:r>
        <w:rPr>
          <w:rFonts w:hint="eastAsia"/>
        </w:rPr>
        <w:t>将</w:t>
      </w:r>
      <w:r>
        <w:t>调试命令缓存到对应的队列中。</w:t>
      </w:r>
      <w:r>
        <w:rPr>
          <w:rFonts w:hint="eastAsia"/>
        </w:rPr>
        <w:t>每个</w:t>
      </w:r>
      <w:r>
        <w:t>处理器执行指令</w:t>
      </w:r>
      <w:r>
        <w:rPr>
          <w:rFonts w:hint="eastAsia"/>
        </w:rPr>
        <w:t>前</w:t>
      </w:r>
      <w:r>
        <w:t>，</w:t>
      </w:r>
      <w:r>
        <w:rPr>
          <w:rFonts w:hint="eastAsia"/>
        </w:rPr>
        <w:t>查看</w:t>
      </w:r>
      <w:r w:rsidR="002922E0">
        <w:t>私有的</w:t>
      </w:r>
      <w:r w:rsidR="002922E0">
        <w:rPr>
          <w:rFonts w:hint="eastAsia"/>
        </w:rPr>
        <w:t>事件</w:t>
      </w:r>
      <w:r>
        <w:t>队列是否有未处理的命令，</w:t>
      </w:r>
      <w:r>
        <w:rPr>
          <w:rFonts w:hint="eastAsia"/>
        </w:rPr>
        <w:t>如果</w:t>
      </w:r>
      <w:r>
        <w:t>有则进入调试过程，</w:t>
      </w:r>
      <w:r>
        <w:rPr>
          <w:rFonts w:hint="eastAsia"/>
        </w:rPr>
        <w:t>将</w:t>
      </w:r>
      <w:r>
        <w:t>调试结果返回给主机端，</w:t>
      </w:r>
      <w:r>
        <w:rPr>
          <w:rFonts w:hint="eastAsia"/>
        </w:rPr>
        <w:t>否则</w:t>
      </w:r>
      <w:r>
        <w:t>正常执行程序。</w:t>
      </w:r>
    </w:p>
    <w:p w14:paraId="131AD295" w14:textId="69F8354D" w:rsidR="00B96483" w:rsidRDefault="00F05F2F" w:rsidP="002922E0">
      <w:pPr>
        <w:ind w:firstLine="420"/>
      </w:pPr>
      <w:r w:rsidRPr="000B0B6B">
        <w:rPr>
          <w:noProof/>
        </w:rPr>
        <w:drawing>
          <wp:inline distT="0" distB="0" distL="0" distR="0" wp14:anchorId="339236A8" wp14:editId="31A28107">
            <wp:extent cx="5274310" cy="2203450"/>
            <wp:effectExtent l="0" t="0" r="8890" b="635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2203450"/>
                    </a:xfrm>
                    <a:prstGeom prst="rect">
                      <a:avLst/>
                    </a:prstGeom>
                  </pic:spPr>
                </pic:pic>
              </a:graphicData>
            </a:graphic>
          </wp:inline>
        </w:drawing>
      </w:r>
    </w:p>
    <w:p w14:paraId="3A5BB6E4" w14:textId="6299B3C3" w:rsidR="00B96483" w:rsidRDefault="00B96483" w:rsidP="00B96483">
      <w:pPr>
        <w:pStyle w:val="af4"/>
        <w:ind w:left="2940" w:firstLine="420"/>
      </w:pPr>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sidR="002922E0">
        <w:rPr>
          <w:noProof/>
        </w:rPr>
        <w:t>7</w:t>
      </w:r>
      <w:r>
        <w:fldChar w:fldCharType="end"/>
      </w:r>
      <w:r>
        <w:t xml:space="preserve"> </w:t>
      </w:r>
      <w:r>
        <w:t>多核调试事件队列</w:t>
      </w:r>
    </w:p>
    <w:p w14:paraId="54247837" w14:textId="793255DF" w:rsidR="00015133" w:rsidRDefault="002922E0" w:rsidP="00B96483">
      <w:pPr>
        <w:ind w:firstLine="420"/>
      </w:pPr>
      <w:r>
        <w:t>图</w:t>
      </w:r>
      <w:r>
        <w:t>7</w:t>
      </w:r>
      <w:r>
        <w:rPr>
          <w:rFonts w:hint="eastAsia"/>
        </w:rPr>
        <w:t>给出了</w:t>
      </w:r>
      <w:r>
        <w:t>模拟器上</w:t>
      </w:r>
      <w:r>
        <w:rPr>
          <w:rFonts w:hint="eastAsia"/>
        </w:rPr>
        <w:t>多个</w:t>
      </w:r>
      <w:r>
        <w:t>调试事件队列的设计方案，</w:t>
      </w:r>
      <w:r>
        <w:rPr>
          <w:rFonts w:hint="eastAsia"/>
        </w:rPr>
        <w:t>当</w:t>
      </w:r>
      <w:r>
        <w:t>注册一个处理器核到框架中</w:t>
      </w:r>
      <w:r>
        <w:rPr>
          <w:rFonts w:hint="eastAsia"/>
        </w:rPr>
        <w:t>时</w:t>
      </w:r>
      <w:r>
        <w:t>，</w:t>
      </w:r>
      <w:r>
        <w:rPr>
          <w:rFonts w:hint="eastAsia"/>
        </w:rPr>
        <w:t>为其</w:t>
      </w:r>
      <w:r>
        <w:t>开辟私有的事件队列，</w:t>
      </w:r>
      <w:r>
        <w:rPr>
          <w:rFonts w:hint="eastAsia"/>
        </w:rPr>
        <w:t>保存</w:t>
      </w:r>
      <w:r>
        <w:t>核相关的调试信息。</w:t>
      </w:r>
    </w:p>
    <w:p w14:paraId="14FC8F8D" w14:textId="7C174DC5" w:rsidR="00907FA8" w:rsidRDefault="00907FA8" w:rsidP="00907FA8">
      <w:pPr>
        <w:pStyle w:val="3"/>
        <w:rPr>
          <w:rFonts w:hint="eastAsia"/>
        </w:rPr>
      </w:pPr>
      <w:bookmarkStart w:id="251" w:name="_Toc460794631"/>
      <w:r>
        <w:t xml:space="preserve">4.3.2 </w:t>
      </w:r>
      <w:r w:rsidR="00EA6FA2">
        <w:rPr>
          <w:rFonts w:hint="eastAsia"/>
        </w:rPr>
        <w:t>异步调试</w:t>
      </w:r>
      <w:r w:rsidR="00EA6FA2">
        <w:t>功能</w:t>
      </w:r>
      <w:bookmarkEnd w:id="251"/>
    </w:p>
    <w:p w14:paraId="67E8A5AA" w14:textId="3F3740C9" w:rsidR="00EA6FA2" w:rsidRDefault="0096237A" w:rsidP="007918D9">
      <w:r>
        <w:rPr>
          <w:rFonts w:hint="eastAsia"/>
        </w:rPr>
        <w:tab/>
      </w:r>
      <w:r w:rsidR="00EA6FA2">
        <w:t>在</w:t>
      </w:r>
      <w:r w:rsidR="00EA6FA2">
        <w:t>GDB</w:t>
      </w:r>
      <w:r w:rsidR="00EA6FA2">
        <w:t>支持的</w:t>
      </w:r>
      <w:r w:rsidR="00EA6FA2">
        <w:t>”non-stop”</w:t>
      </w:r>
      <w:r w:rsidR="00EA6FA2">
        <w:t>模式中，</w:t>
      </w:r>
      <w:r w:rsidR="00EA6FA2">
        <w:rPr>
          <w:rFonts w:hint="eastAsia"/>
        </w:rPr>
        <w:t>多核</w:t>
      </w:r>
      <w:r w:rsidR="00EA6FA2">
        <w:t>调试需要实现的功能主要有：特定</w:t>
      </w:r>
      <w:r w:rsidR="00DE7044">
        <w:t>核的</w:t>
      </w:r>
      <w:r w:rsidR="00EA6FA2">
        <w:t>断点管理，</w:t>
      </w:r>
      <w:r w:rsidR="00DE7044">
        <w:rPr>
          <w:rFonts w:hint="eastAsia"/>
        </w:rPr>
        <w:t>核</w:t>
      </w:r>
      <w:r w:rsidR="00DE7044">
        <w:t>的</w:t>
      </w:r>
      <w:r w:rsidR="00EA6FA2">
        <w:t>切换，查看</w:t>
      </w:r>
      <w:r w:rsidR="00DE7044">
        <w:rPr>
          <w:rFonts w:hint="eastAsia"/>
        </w:rPr>
        <w:t>处理器核</w:t>
      </w:r>
      <w:r w:rsidR="00DE7044">
        <w:t>信息</w:t>
      </w:r>
      <w:r w:rsidR="00EA6FA2">
        <w:t>，</w:t>
      </w:r>
      <w:r w:rsidR="00EA6FA2">
        <w:rPr>
          <w:rFonts w:hint="eastAsia"/>
        </w:rPr>
        <w:t>特定</w:t>
      </w:r>
      <w:r w:rsidR="00DE7044">
        <w:rPr>
          <w:rFonts w:hint="eastAsia"/>
        </w:rPr>
        <w:t>核</w:t>
      </w:r>
      <w:r w:rsidR="00DE7044">
        <w:t>的</w:t>
      </w:r>
      <w:r w:rsidR="00EA6FA2">
        <w:t>执行控制。</w:t>
      </w:r>
    </w:p>
    <w:p w14:paraId="16A8EE6F" w14:textId="655060CE" w:rsidR="00B53A15" w:rsidRDefault="00EA6FA2" w:rsidP="00B53A15">
      <w:r>
        <w:rPr>
          <w:rFonts w:hint="eastAsia"/>
        </w:rPr>
        <w:tab/>
      </w:r>
      <w:r w:rsidR="0040056E">
        <w:t>特定核的断点管理。在多核异步调试中，</w:t>
      </w:r>
      <w:r w:rsidR="0040056E">
        <w:rPr>
          <w:rFonts w:hint="eastAsia"/>
        </w:rPr>
        <w:t>断点</w:t>
      </w:r>
      <w:r w:rsidR="0040056E">
        <w:t>信息除了包含断点的地址，</w:t>
      </w:r>
      <w:r w:rsidR="0040056E">
        <w:rPr>
          <w:rFonts w:hint="eastAsia"/>
        </w:rPr>
        <w:t>还要指定</w:t>
      </w:r>
      <w:r w:rsidR="0040056E">
        <w:t>断点对应的处理器核，</w:t>
      </w:r>
      <w:r w:rsidR="0040056E">
        <w:rPr>
          <w:rFonts w:hint="eastAsia"/>
        </w:rPr>
        <w:t>只有</w:t>
      </w:r>
      <w:r w:rsidR="0040056E">
        <w:t>当特定的核执行到断点位置时，</w:t>
      </w:r>
      <w:r w:rsidR="0040056E">
        <w:rPr>
          <w:rFonts w:hint="eastAsia"/>
        </w:rPr>
        <w:t>才会</w:t>
      </w:r>
      <w:r w:rsidR="0040056E">
        <w:t>暂停执行，</w:t>
      </w:r>
      <w:r w:rsidR="0040056E">
        <w:rPr>
          <w:rFonts w:hint="eastAsia"/>
        </w:rPr>
        <w:t>进入</w:t>
      </w:r>
      <w:r w:rsidR="0040056E">
        <w:t>调试过程，等待后续调试命令，</w:t>
      </w:r>
      <w:r w:rsidR="0040056E">
        <w:rPr>
          <w:rFonts w:hint="eastAsia"/>
        </w:rPr>
        <w:t>而</w:t>
      </w:r>
      <w:r w:rsidR="0040056E">
        <w:t>其他核则单步跳过断点，</w:t>
      </w:r>
      <w:r w:rsidR="0040056E">
        <w:rPr>
          <w:rFonts w:hint="eastAsia"/>
        </w:rPr>
        <w:t>正常</w:t>
      </w:r>
      <w:r w:rsidR="0040056E">
        <w:t>执行。</w:t>
      </w:r>
      <w:r w:rsidR="00B53A15">
        <w:fldChar w:fldCharType="begin"/>
      </w:r>
      <w:r w:rsidR="00B53A15">
        <w:instrText xml:space="preserve"> REF _Ref460791255 \h </w:instrText>
      </w:r>
      <w:r w:rsidR="00B53A15">
        <w:fldChar w:fldCharType="separate"/>
      </w:r>
      <w:r w:rsidR="00B53A15">
        <w:rPr>
          <w:rFonts w:hint="eastAsia"/>
        </w:rPr>
        <w:t>图</w:t>
      </w:r>
      <w:r w:rsidR="00B53A15">
        <w:rPr>
          <w:noProof/>
        </w:rPr>
        <w:t>8</w:t>
      </w:r>
      <w:r w:rsidR="00B53A15">
        <w:fldChar w:fldCharType="end"/>
      </w:r>
      <w:r w:rsidR="00B53A15">
        <w:t>给出了检测过程的伪代码。</w:t>
      </w:r>
    </w:p>
    <w:p w14:paraId="734129DD" w14:textId="69CFDB75" w:rsidR="0040056E" w:rsidRDefault="0040056E" w:rsidP="00B53A15">
      <w:r w:rsidRPr="00AE65B0">
        <w:rPr>
          <w:noProof/>
        </w:rPr>
        <w:lastRenderedPageBreak/>
        <w:drawing>
          <wp:inline distT="0" distB="0" distL="0" distR="0" wp14:anchorId="3BB5F8CC" wp14:editId="7553ADC2">
            <wp:extent cx="5274310" cy="2877820"/>
            <wp:effectExtent l="0" t="0" r="889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2877820"/>
                    </a:xfrm>
                    <a:prstGeom prst="rect">
                      <a:avLst/>
                    </a:prstGeom>
                  </pic:spPr>
                </pic:pic>
              </a:graphicData>
            </a:graphic>
          </wp:inline>
        </w:drawing>
      </w:r>
    </w:p>
    <w:p w14:paraId="47BF7423" w14:textId="0069A2E3" w:rsidR="0040056E" w:rsidRDefault="0040056E" w:rsidP="0040056E">
      <w:pPr>
        <w:pStyle w:val="af4"/>
        <w:ind w:left="2520" w:firstLine="420"/>
      </w:pPr>
      <w:bookmarkStart w:id="252" w:name="_Ref460791255"/>
      <w:r>
        <w:rPr>
          <w:rFonts w:hint="eastAsia"/>
        </w:rPr>
        <w:t>图</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8</w:t>
      </w:r>
      <w:r>
        <w:fldChar w:fldCharType="end"/>
      </w:r>
      <w:bookmarkEnd w:id="252"/>
      <w:r>
        <w:t xml:space="preserve"> </w:t>
      </w:r>
      <w:r>
        <w:t>异步模式下断点检测</w:t>
      </w:r>
    </w:p>
    <w:p w14:paraId="66230E1D" w14:textId="096E1B39" w:rsidR="00B53A15" w:rsidRDefault="00B022F9" w:rsidP="00B53A15">
      <w:r>
        <w:tab/>
      </w:r>
      <w:r w:rsidR="00800948">
        <w:t>核的切换。</w:t>
      </w:r>
      <w:r w:rsidR="00800948">
        <w:rPr>
          <w:rFonts w:hint="eastAsia"/>
        </w:rPr>
        <w:t>在</w:t>
      </w:r>
      <w:r w:rsidR="00800948">
        <w:t>GDB</w:t>
      </w:r>
      <w:r w:rsidR="00800948">
        <w:t>中</w:t>
      </w:r>
      <w:r w:rsidR="00800948">
        <w:t>”thread no”</w:t>
      </w:r>
      <w:r w:rsidR="00800948">
        <w:t>命令将指定线程切换到当前线程</w:t>
      </w:r>
      <w:r w:rsidR="004F5876">
        <w:t>。</w:t>
      </w:r>
      <w:r w:rsidR="0095425E">
        <w:rPr>
          <w:rFonts w:hint="eastAsia"/>
        </w:rPr>
        <w:t>在</w:t>
      </w:r>
      <w:r w:rsidR="0095425E">
        <w:t>模拟器中，</w:t>
      </w:r>
      <w:r w:rsidR="0095425E">
        <w:rPr>
          <w:rFonts w:hint="eastAsia"/>
        </w:rPr>
        <w:t>使用</w:t>
      </w:r>
      <w:r w:rsidR="0095425E">
        <w:t>全局的数据结构，</w:t>
      </w:r>
      <w:r w:rsidR="0095425E">
        <w:rPr>
          <w:rFonts w:hint="eastAsia"/>
        </w:rPr>
        <w:t>保存</w:t>
      </w:r>
      <w:r w:rsidR="0095425E">
        <w:t>当前被调试核的信息。</w:t>
      </w:r>
      <w:r w:rsidR="0095425E">
        <w:rPr>
          <w:rFonts w:hint="eastAsia"/>
        </w:rPr>
        <w:t>当</w:t>
      </w:r>
      <w:r w:rsidR="0095425E">
        <w:t>切换核时，</w:t>
      </w:r>
      <w:r w:rsidR="0095425E">
        <w:rPr>
          <w:rFonts w:hint="eastAsia"/>
        </w:rPr>
        <w:t>更新</w:t>
      </w:r>
      <w:r w:rsidR="0095425E">
        <w:t>该结构，</w:t>
      </w:r>
      <w:r w:rsidR="00BE6544">
        <w:t>并且将新核</w:t>
      </w:r>
      <w:r w:rsidR="004F5876">
        <w:t>的运行信息返回到</w:t>
      </w:r>
      <w:r w:rsidR="004F5876">
        <w:t>GDB</w:t>
      </w:r>
      <w:r w:rsidR="004F5876">
        <w:t>端。</w:t>
      </w:r>
    </w:p>
    <w:p w14:paraId="05D64DAA" w14:textId="49094D72" w:rsidR="004F5876" w:rsidRDefault="004F5876" w:rsidP="00B53A15">
      <w:r>
        <w:rPr>
          <w:rFonts w:hint="eastAsia"/>
        </w:rPr>
        <w:tab/>
      </w:r>
      <w:r>
        <w:rPr>
          <w:rFonts w:hint="eastAsia"/>
        </w:rPr>
        <w:t>查看</w:t>
      </w:r>
      <w:r>
        <w:t>处理器核信息。</w:t>
      </w:r>
      <w:r>
        <w:rPr>
          <w:rFonts w:hint="eastAsia"/>
        </w:rPr>
        <w:t>使用</w:t>
      </w:r>
      <w:r>
        <w:t>”thread info”</w:t>
      </w:r>
      <w:r>
        <w:t>命令，</w:t>
      </w:r>
      <w:r>
        <w:rPr>
          <w:rFonts w:hint="eastAsia"/>
        </w:rPr>
        <w:t>查看</w:t>
      </w:r>
      <w:r>
        <w:t>所有核的运行信息。</w:t>
      </w:r>
      <w:r>
        <w:rPr>
          <w:rFonts w:hint="eastAsia"/>
        </w:rPr>
        <w:t>模拟器</w:t>
      </w:r>
      <w:r>
        <w:t>收到调试命令后，</w:t>
      </w:r>
      <w:r>
        <w:rPr>
          <w:rFonts w:hint="eastAsia"/>
        </w:rPr>
        <w:t>读取</w:t>
      </w:r>
      <w:r>
        <w:t>每个处理器核的</w:t>
      </w:r>
      <w:r>
        <w:t>PC</w:t>
      </w:r>
      <w:r>
        <w:t>寄存器，并将寄存器的值与对应的线程号</w:t>
      </w:r>
      <w:r>
        <w:rPr>
          <w:rFonts w:hint="eastAsia"/>
        </w:rPr>
        <w:t>返回给</w:t>
      </w:r>
      <w:r>
        <w:t>主机端。</w:t>
      </w:r>
    </w:p>
    <w:p w14:paraId="0DDDE1AD" w14:textId="796C06E4" w:rsidR="000B0209" w:rsidRDefault="004F5876" w:rsidP="000B0209">
      <w:r>
        <w:rPr>
          <w:rFonts w:hint="eastAsia"/>
        </w:rPr>
        <w:tab/>
      </w:r>
      <w:r>
        <w:rPr>
          <w:rFonts w:hint="eastAsia"/>
        </w:rPr>
        <w:t>特定核</w:t>
      </w:r>
      <w:r>
        <w:t>的执行控制。</w:t>
      </w:r>
      <w:r>
        <w:rPr>
          <w:rFonts w:hint="eastAsia"/>
        </w:rPr>
        <w:t>在</w:t>
      </w:r>
      <w:r>
        <w:t>异步调试中，</w:t>
      </w:r>
      <w:r>
        <w:rPr>
          <w:rFonts w:hint="eastAsia"/>
        </w:rPr>
        <w:t>可以</w:t>
      </w:r>
      <w:r>
        <w:t>对特定的一个或多个核发送调试命令，</w:t>
      </w:r>
      <w:r>
        <w:rPr>
          <w:rFonts w:hint="eastAsia"/>
        </w:rPr>
        <w:t>格式为</w:t>
      </w:r>
      <w:r>
        <w:t>”thread apply no command”</w:t>
      </w:r>
      <w:r>
        <w:t>。</w:t>
      </w:r>
      <w:r>
        <w:rPr>
          <w:rFonts w:hint="eastAsia"/>
        </w:rPr>
        <w:t>模拟器</w:t>
      </w:r>
      <w:r>
        <w:t>在处理该命令时，</w:t>
      </w:r>
      <w:r w:rsidR="007472DC">
        <w:rPr>
          <w:rFonts w:hint="eastAsia"/>
        </w:rPr>
        <w:t>解析</w:t>
      </w:r>
      <w:r w:rsidR="007472DC">
        <w:t>出核的编号以及调试命令。从核编号中顺序读取</w:t>
      </w:r>
      <w:r w:rsidR="007472DC">
        <w:rPr>
          <w:rFonts w:hint="eastAsia"/>
        </w:rPr>
        <w:t>编号</w:t>
      </w:r>
      <w:r w:rsidR="007472DC">
        <w:t>，</w:t>
      </w:r>
      <w:r w:rsidR="007472DC">
        <w:rPr>
          <w:rFonts w:hint="eastAsia"/>
        </w:rPr>
        <w:t>将</w:t>
      </w:r>
      <w:r w:rsidR="007472DC">
        <w:t>当前核切换为编号对应的核，</w:t>
      </w:r>
      <w:r w:rsidR="007472DC">
        <w:rPr>
          <w:rFonts w:hint="eastAsia"/>
        </w:rPr>
        <w:t>执行</w:t>
      </w:r>
      <w:r w:rsidR="007472DC">
        <w:t>command</w:t>
      </w:r>
      <w:r w:rsidR="007472DC">
        <w:t>对应的调试命令，</w:t>
      </w:r>
      <w:r w:rsidR="007472DC">
        <w:rPr>
          <w:rFonts w:hint="eastAsia"/>
        </w:rPr>
        <w:t>重复</w:t>
      </w:r>
      <w:r w:rsidR="007472DC">
        <w:t>操作，</w:t>
      </w:r>
      <w:r w:rsidR="007472DC">
        <w:rPr>
          <w:rFonts w:hint="eastAsia"/>
        </w:rPr>
        <w:t>直到</w:t>
      </w:r>
      <w:r w:rsidR="007472DC">
        <w:t>处理完</w:t>
      </w:r>
      <w:r w:rsidR="007472DC">
        <w:rPr>
          <w:rFonts w:hint="eastAsia"/>
        </w:rPr>
        <w:t>所有</w:t>
      </w:r>
      <w:r w:rsidR="007472DC">
        <w:t>指定的核，</w:t>
      </w:r>
      <w:r w:rsidR="007472DC">
        <w:rPr>
          <w:rFonts w:hint="eastAsia"/>
        </w:rPr>
        <w:t>切换回</w:t>
      </w:r>
      <w:r w:rsidR="007472DC">
        <w:t>原始处理器核。</w:t>
      </w:r>
    </w:p>
    <w:p w14:paraId="5B9FC1B7" w14:textId="5A518BA6" w:rsidR="00DD27D5" w:rsidRDefault="00DD27D5" w:rsidP="00DD27D5">
      <w:pPr>
        <w:pStyle w:val="3"/>
      </w:pPr>
      <w:bookmarkStart w:id="253" w:name="_Toc460794632"/>
      <w:r>
        <w:t xml:space="preserve">4.3.3 </w:t>
      </w:r>
      <w:r>
        <w:t>模拟器处理流程</w:t>
      </w:r>
      <w:bookmarkEnd w:id="253"/>
    </w:p>
    <w:p w14:paraId="05673F24" w14:textId="71175858" w:rsidR="00DD27D5" w:rsidRDefault="00DD27D5" w:rsidP="00DD27D5">
      <w:r>
        <w:rPr>
          <w:rFonts w:hint="eastAsia"/>
        </w:rPr>
        <w:tab/>
      </w:r>
      <w:r>
        <w:rPr>
          <w:rFonts w:hint="eastAsia"/>
        </w:rPr>
        <w:t>在</w:t>
      </w:r>
      <w:r>
        <w:t>异步模式下，</w:t>
      </w:r>
      <w:r>
        <w:rPr>
          <w:rFonts w:hint="eastAsia"/>
        </w:rPr>
        <w:t>GDB</w:t>
      </w:r>
      <w:r>
        <w:t>连接到模拟器后，</w:t>
      </w:r>
      <w:r>
        <w:rPr>
          <w:rFonts w:hint="eastAsia"/>
        </w:rPr>
        <w:t>模拟器将</w:t>
      </w:r>
      <w:r>
        <w:t>初始断点信息加入到对应核的事件队列中，</w:t>
      </w:r>
      <w:r>
        <w:rPr>
          <w:rFonts w:hint="eastAsia"/>
        </w:rPr>
        <w:t>启动</w:t>
      </w:r>
      <w:r>
        <w:t>处理器核。</w:t>
      </w:r>
      <w:r>
        <w:rPr>
          <w:rFonts w:hint="eastAsia"/>
        </w:rPr>
        <w:t>使用</w:t>
      </w:r>
      <w:r>
        <w:t>多线程程序模拟多个处理器核，</w:t>
      </w:r>
      <w:r>
        <w:rPr>
          <w:rFonts w:hint="eastAsia"/>
        </w:rPr>
        <w:t>在</w:t>
      </w:r>
      <w:r>
        <w:t>每个线程内部，</w:t>
      </w:r>
      <w:r>
        <w:rPr>
          <w:rFonts w:hint="eastAsia"/>
        </w:rPr>
        <w:t>每次</w:t>
      </w:r>
      <w:r>
        <w:t>执行一</w:t>
      </w:r>
      <w:r>
        <w:rPr>
          <w:rFonts w:hint="eastAsia"/>
        </w:rPr>
        <w:t>条</w:t>
      </w:r>
      <w:r>
        <w:t>指令前，</w:t>
      </w:r>
      <w:r>
        <w:rPr>
          <w:rFonts w:hint="eastAsia"/>
        </w:rPr>
        <w:t>都需要</w:t>
      </w:r>
      <w:r>
        <w:t>查看事件队列中是否有未处理的事件，</w:t>
      </w:r>
      <w:r>
        <w:rPr>
          <w:rFonts w:hint="eastAsia"/>
        </w:rPr>
        <w:t>如果</w:t>
      </w:r>
      <w:r>
        <w:t>有则进行处理，</w:t>
      </w:r>
      <w:r>
        <w:rPr>
          <w:rFonts w:hint="eastAsia"/>
        </w:rPr>
        <w:t>并将</w:t>
      </w:r>
      <w:r>
        <w:t>结果返回到</w:t>
      </w:r>
      <w:r>
        <w:t>GDB</w:t>
      </w:r>
      <w:r>
        <w:t>端，</w:t>
      </w:r>
      <w:r>
        <w:rPr>
          <w:rFonts w:hint="eastAsia"/>
        </w:rPr>
        <w:t>否则</w:t>
      </w:r>
      <w:r>
        <w:t>正常执行。</w:t>
      </w:r>
    </w:p>
    <w:p w14:paraId="11C29694" w14:textId="4952DDF8" w:rsidR="00DD27D5" w:rsidRPr="00DD27D5" w:rsidRDefault="00DD27D5" w:rsidP="00DD27D5">
      <w:r>
        <w:rPr>
          <w:rFonts w:hint="eastAsia"/>
        </w:rPr>
        <w:tab/>
      </w:r>
      <w:r>
        <w:rPr>
          <w:rFonts w:hint="eastAsia"/>
        </w:rPr>
        <w:t>当</w:t>
      </w:r>
      <w:r>
        <w:t>当前核遇到断点进入调试过程</w:t>
      </w:r>
      <w:r>
        <w:rPr>
          <w:rFonts w:hint="eastAsia"/>
        </w:rPr>
        <w:t>后</w:t>
      </w:r>
      <w:r>
        <w:t>，模拟器</w:t>
      </w:r>
      <w:r>
        <w:rPr>
          <w:rFonts w:hint="eastAsia"/>
        </w:rPr>
        <w:t>框架</w:t>
      </w:r>
      <w:r>
        <w:t>对于接收到的调试命令，</w:t>
      </w:r>
      <w:r>
        <w:rPr>
          <w:rFonts w:hint="eastAsia"/>
        </w:rPr>
        <w:t>判断</w:t>
      </w:r>
      <w:r>
        <w:t>是否需要切换处理器核。由于采用多线程模拟，在当前核调试过程中，</w:t>
      </w:r>
      <w:r>
        <w:rPr>
          <w:rFonts w:hint="eastAsia"/>
        </w:rPr>
        <w:t>其他</w:t>
      </w:r>
      <w:r>
        <w:t>没有遇到断点的核可以正常执行，或者进行调试</w:t>
      </w:r>
      <w:r w:rsidR="008F40D4">
        <w:t>。</w:t>
      </w:r>
    </w:p>
    <w:p w14:paraId="0F7EF680" w14:textId="77777777" w:rsidR="00171125" w:rsidRDefault="00171125">
      <w:pPr>
        <w:pStyle w:val="1"/>
        <w:rPr>
          <w:kern w:val="0"/>
        </w:rPr>
      </w:pPr>
      <w:bookmarkStart w:id="254" w:name="_Toc460794633"/>
      <w:r>
        <w:rPr>
          <w:rFonts w:hint="eastAsia"/>
          <w:kern w:val="0"/>
        </w:rPr>
        <w:t xml:space="preserve">5  </w:t>
      </w:r>
      <w:r>
        <w:rPr>
          <w:rFonts w:hint="eastAsia"/>
          <w:kern w:val="0"/>
        </w:rPr>
        <w:t>已有科研基础与所需的科研条件</w:t>
      </w:r>
      <w:bookmarkEnd w:id="254"/>
    </w:p>
    <w:p w14:paraId="14C337E3" w14:textId="77777777" w:rsidR="00171125" w:rsidRDefault="00171125">
      <w:pPr>
        <w:pStyle w:val="2"/>
      </w:pPr>
      <w:bookmarkStart w:id="255" w:name="_Toc460794634"/>
      <w:r>
        <w:rPr>
          <w:rFonts w:hint="eastAsia"/>
        </w:rPr>
        <w:t xml:space="preserve">5.1  </w:t>
      </w:r>
      <w:r>
        <w:rPr>
          <w:rFonts w:hint="eastAsia"/>
        </w:rPr>
        <w:t>已有科研基础</w:t>
      </w:r>
      <w:bookmarkEnd w:id="255"/>
    </w:p>
    <w:p w14:paraId="2043B976" w14:textId="512C3034" w:rsidR="00171125" w:rsidRDefault="00171125">
      <w:pPr>
        <w:ind w:firstLine="420"/>
        <w:rPr>
          <w:szCs w:val="21"/>
        </w:rPr>
      </w:pPr>
      <w:r>
        <w:rPr>
          <w:rFonts w:hint="eastAsia"/>
          <w:szCs w:val="21"/>
        </w:rPr>
        <w:t>1.</w:t>
      </w:r>
      <w:r w:rsidR="00F458C3">
        <w:t>已经完成了双核</w:t>
      </w:r>
      <w:r w:rsidR="00F458C3">
        <w:t>SPARC</w:t>
      </w:r>
      <w:r w:rsidR="00F458C3">
        <w:t>模拟器</w:t>
      </w:r>
      <w:r w:rsidR="00F458C3">
        <w:rPr>
          <w:rFonts w:hint="eastAsia"/>
        </w:rPr>
        <w:t>的</w:t>
      </w:r>
      <w:r w:rsidR="00F458C3">
        <w:t>基本功能。</w:t>
      </w:r>
    </w:p>
    <w:p w14:paraId="612EADF8" w14:textId="6C06271B" w:rsidR="00171125" w:rsidRDefault="00171125">
      <w:pPr>
        <w:ind w:firstLine="420"/>
        <w:rPr>
          <w:szCs w:val="21"/>
        </w:rPr>
      </w:pPr>
      <w:r>
        <w:rPr>
          <w:rFonts w:hint="eastAsia"/>
          <w:szCs w:val="21"/>
        </w:rPr>
        <w:lastRenderedPageBreak/>
        <w:t>2.</w:t>
      </w:r>
      <w:r w:rsidR="00F458C3">
        <w:rPr>
          <w:szCs w:val="21"/>
        </w:rPr>
        <w:t>研究了</w:t>
      </w:r>
      <w:r w:rsidR="00F458C3">
        <w:rPr>
          <w:szCs w:val="21"/>
        </w:rPr>
        <w:t>GDB</w:t>
      </w:r>
      <w:r w:rsidR="00F458C3">
        <w:rPr>
          <w:szCs w:val="21"/>
        </w:rPr>
        <w:t>调试协议。</w:t>
      </w:r>
      <w:r w:rsidR="00F458C3">
        <w:rPr>
          <w:szCs w:val="21"/>
        </w:rPr>
        <w:t xml:space="preserve"> </w:t>
      </w:r>
    </w:p>
    <w:p w14:paraId="56D4F595" w14:textId="1B75693A" w:rsidR="00171125" w:rsidRDefault="00171125">
      <w:pPr>
        <w:ind w:firstLine="420"/>
        <w:rPr>
          <w:szCs w:val="21"/>
        </w:rPr>
      </w:pPr>
      <w:r>
        <w:rPr>
          <w:rFonts w:hint="eastAsia"/>
          <w:szCs w:val="21"/>
        </w:rPr>
        <w:t>3.</w:t>
      </w:r>
      <w:r w:rsidR="00F458C3">
        <w:rPr>
          <w:szCs w:val="21"/>
        </w:rPr>
        <w:t>完成了部分</w:t>
      </w:r>
      <w:r w:rsidR="00F458C3">
        <w:rPr>
          <w:szCs w:val="21"/>
        </w:rPr>
        <w:t>eclipse</w:t>
      </w:r>
      <w:r w:rsidR="00F458C3">
        <w:rPr>
          <w:szCs w:val="21"/>
        </w:rPr>
        <w:t>插件定制开发。</w:t>
      </w:r>
      <w:r w:rsidR="00F458C3">
        <w:rPr>
          <w:szCs w:val="21"/>
        </w:rPr>
        <w:t xml:space="preserve"> </w:t>
      </w:r>
    </w:p>
    <w:p w14:paraId="63E18D8D" w14:textId="77777777" w:rsidR="00171125" w:rsidRDefault="00171125">
      <w:pPr>
        <w:pStyle w:val="2"/>
      </w:pPr>
      <w:bookmarkStart w:id="256" w:name="_Toc460794635"/>
      <w:r>
        <w:rPr>
          <w:rFonts w:hint="eastAsia"/>
        </w:rPr>
        <w:t xml:space="preserve">5.2  </w:t>
      </w:r>
      <w:r>
        <w:rPr>
          <w:rFonts w:hint="eastAsia"/>
        </w:rPr>
        <w:t>所需的科研条件</w:t>
      </w:r>
      <w:bookmarkEnd w:id="256"/>
    </w:p>
    <w:p w14:paraId="5F0056FA" w14:textId="1FE80601" w:rsidR="00171125" w:rsidRDefault="00171125">
      <w:pPr>
        <w:ind w:firstLine="420"/>
        <w:rPr>
          <w:szCs w:val="21"/>
        </w:rPr>
      </w:pPr>
      <w:r>
        <w:rPr>
          <w:rFonts w:hint="eastAsia"/>
          <w:szCs w:val="21"/>
        </w:rPr>
        <w:t>实验环境需求：</w:t>
      </w:r>
      <w:r w:rsidR="00144C23">
        <w:rPr>
          <w:szCs w:val="21"/>
        </w:rPr>
        <w:t>SPARC</w:t>
      </w:r>
      <w:r w:rsidR="00144C23">
        <w:rPr>
          <w:szCs w:val="21"/>
        </w:rPr>
        <w:t>模拟器，</w:t>
      </w:r>
      <w:r w:rsidR="00144C23">
        <w:rPr>
          <w:rFonts w:hint="eastAsia"/>
          <w:szCs w:val="21"/>
        </w:rPr>
        <w:t>eclipse</w:t>
      </w:r>
      <w:r w:rsidR="00144C23">
        <w:rPr>
          <w:szCs w:val="21"/>
        </w:rPr>
        <w:t>开发环境。</w:t>
      </w:r>
    </w:p>
    <w:p w14:paraId="2B159F38" w14:textId="77777777" w:rsidR="00171125" w:rsidRDefault="00171125">
      <w:pPr>
        <w:pStyle w:val="1"/>
        <w:rPr>
          <w:kern w:val="0"/>
        </w:rPr>
      </w:pPr>
      <w:bookmarkStart w:id="257" w:name="_Toc460794636"/>
      <w:r>
        <w:rPr>
          <w:rFonts w:hint="eastAsia"/>
          <w:kern w:val="0"/>
        </w:rPr>
        <w:t xml:space="preserve">6  </w:t>
      </w:r>
      <w:r>
        <w:rPr>
          <w:rFonts w:hint="eastAsia"/>
          <w:kern w:val="0"/>
        </w:rPr>
        <w:t>研究工作计划与进度安排</w:t>
      </w:r>
      <w:bookmarkEnd w:id="257"/>
    </w:p>
    <w:p w14:paraId="7789FE7B" w14:textId="0518C1C6" w:rsidR="00171125" w:rsidRDefault="002C4DE4">
      <w:r>
        <w:rPr>
          <w:rFonts w:hint="eastAsia"/>
        </w:rPr>
        <w:t>2016.8~2016.11</w:t>
      </w:r>
      <w:r w:rsidR="00171125">
        <w:tab/>
      </w:r>
      <w:r w:rsidR="00171125">
        <w:t>完成基于</w:t>
      </w:r>
      <w:r>
        <w:t>SPARC</w:t>
      </w:r>
      <w:r>
        <w:t>模拟器框架的同步调试功能实现。</w:t>
      </w:r>
    </w:p>
    <w:p w14:paraId="03F4BE68" w14:textId="6E567A99" w:rsidR="00171125" w:rsidRDefault="002C4DE4">
      <w:r>
        <w:rPr>
          <w:rFonts w:hint="eastAsia"/>
        </w:rPr>
        <w:t>2016.11</w:t>
      </w:r>
      <w:r w:rsidR="00171125">
        <w:rPr>
          <w:rFonts w:hint="eastAsia"/>
        </w:rPr>
        <w:t>~201</w:t>
      </w:r>
      <w:r>
        <w:t>7</w:t>
      </w:r>
      <w:r w:rsidR="00171125">
        <w:t>.</w:t>
      </w:r>
      <w:r>
        <w:rPr>
          <w:rFonts w:hint="eastAsia"/>
        </w:rPr>
        <w:t xml:space="preserve">3   </w:t>
      </w:r>
      <w:r>
        <w:t>完成异步调试功能的研究</w:t>
      </w:r>
      <w:r w:rsidR="00910E52">
        <w:t>，</w:t>
      </w:r>
      <w:r w:rsidR="00910E52">
        <w:rPr>
          <w:rFonts w:hint="eastAsia"/>
        </w:rPr>
        <w:t>测试</w:t>
      </w:r>
      <w:r w:rsidR="00910E52">
        <w:t>模拟器的调试功能，</w:t>
      </w:r>
      <w:r w:rsidR="00910E52">
        <w:rPr>
          <w:rFonts w:hint="eastAsia"/>
        </w:rPr>
        <w:t>准备</w:t>
      </w:r>
      <w:r w:rsidR="00910E52">
        <w:t>中期答辩。</w:t>
      </w:r>
    </w:p>
    <w:p w14:paraId="5F3949DC" w14:textId="3845C23E" w:rsidR="00171125" w:rsidRDefault="00171125">
      <w:r>
        <w:rPr>
          <w:rFonts w:hint="eastAsia"/>
        </w:rPr>
        <w:t>201</w:t>
      </w:r>
      <w:r w:rsidR="00910E52">
        <w:t>7</w:t>
      </w:r>
      <w:r>
        <w:t>.</w:t>
      </w:r>
      <w:r>
        <w:rPr>
          <w:rFonts w:hint="eastAsia"/>
        </w:rPr>
        <w:t>3~201</w:t>
      </w:r>
      <w:r w:rsidR="00910E52">
        <w:t>7</w:t>
      </w:r>
      <w:r>
        <w:t>.5</w:t>
      </w:r>
      <w:r>
        <w:rPr>
          <w:rFonts w:hint="eastAsia"/>
        </w:rPr>
        <w:t xml:space="preserve">    </w:t>
      </w:r>
      <w:r>
        <w:rPr>
          <w:rFonts w:hint="eastAsia"/>
        </w:rPr>
        <w:t>完成毕业论文和答辩工作。</w:t>
      </w:r>
    </w:p>
    <w:p w14:paraId="33D371F6" w14:textId="77777777" w:rsidR="00171125" w:rsidRDefault="00171125">
      <w:pPr>
        <w:pStyle w:val="1"/>
        <w:rPr>
          <w:kern w:val="0"/>
        </w:rPr>
      </w:pPr>
      <w:bookmarkStart w:id="258" w:name="_Toc460794637"/>
      <w:r>
        <w:rPr>
          <w:rFonts w:hint="eastAsia"/>
          <w:kern w:val="0"/>
        </w:rPr>
        <w:t xml:space="preserve">7  </w:t>
      </w:r>
      <w:r>
        <w:rPr>
          <w:rFonts w:hint="eastAsia"/>
          <w:kern w:val="0"/>
        </w:rPr>
        <w:t>参考文献</w:t>
      </w:r>
      <w:bookmarkEnd w:id="258"/>
    </w:p>
    <w:p w14:paraId="22F94278" w14:textId="77777777" w:rsidR="00B73769" w:rsidRDefault="00B73769" w:rsidP="00B73769">
      <w:pPr>
        <w:autoSpaceDE w:val="0"/>
        <w:autoSpaceDN w:val="0"/>
        <w:adjustRightInd w:val="0"/>
        <w:jc w:val="left"/>
      </w:pPr>
      <w:r>
        <w:rPr>
          <w:rFonts w:hint="eastAsia"/>
        </w:rPr>
        <w:t xml:space="preserve">[1] </w:t>
      </w:r>
      <w:r>
        <w:rPr>
          <w:rFonts w:hint="eastAsia"/>
        </w:rPr>
        <w:t>高效伟</w:t>
      </w:r>
      <w:r>
        <w:rPr>
          <w:rFonts w:hint="eastAsia"/>
        </w:rPr>
        <w:t>.</w:t>
      </w:r>
      <w:r>
        <w:rPr>
          <w:rFonts w:hint="eastAsia"/>
        </w:rPr>
        <w:t>多处理器并行处理的新发展</w:t>
      </w:r>
      <w:r>
        <w:rPr>
          <w:rFonts w:hint="eastAsia"/>
        </w:rPr>
        <w:t xml:space="preserve"> Linux </w:t>
      </w:r>
      <w:r>
        <w:rPr>
          <w:rFonts w:hint="eastAsia"/>
        </w:rPr>
        <w:t>操作系统内核对</w:t>
      </w:r>
      <w:r>
        <w:rPr>
          <w:rFonts w:hint="eastAsia"/>
        </w:rPr>
        <w:t xml:space="preserve"> SMP</w:t>
      </w:r>
      <w:r>
        <w:rPr>
          <w:rFonts w:hint="eastAsia"/>
        </w:rPr>
        <w:t>（对称多处理器）的支持，计算机应用研究</w:t>
      </w:r>
      <w:r>
        <w:rPr>
          <w:rFonts w:hint="eastAsia"/>
        </w:rPr>
        <w:t xml:space="preserve">,2002(9):62-67 </w:t>
      </w:r>
    </w:p>
    <w:p w14:paraId="3F52AA0B" w14:textId="1883B3AF" w:rsidR="00B73769" w:rsidRDefault="00B73769" w:rsidP="00B73769">
      <w:pPr>
        <w:autoSpaceDE w:val="0"/>
        <w:autoSpaceDN w:val="0"/>
        <w:adjustRightInd w:val="0"/>
        <w:jc w:val="left"/>
      </w:pPr>
      <w:r>
        <w:t xml:space="preserve">[2] Jeff Parkhurst, John Darringer, Bill Grundmann. From Single Core to Multi-Core: Preparing for a new exponential. </w:t>
      </w:r>
    </w:p>
    <w:p w14:paraId="615245A8" w14:textId="175542F0" w:rsidR="00B73769" w:rsidRDefault="00B73769" w:rsidP="00B73769">
      <w:pPr>
        <w:autoSpaceDE w:val="0"/>
        <w:autoSpaceDN w:val="0"/>
        <w:adjustRightInd w:val="0"/>
        <w:jc w:val="left"/>
      </w:pPr>
      <w:r>
        <w:t xml:space="preserve">[3] Asawaree Kalavade, Joe Othmer, Bryan Ackland. Software environment for a multiprocessor DSP. Annual ACM IEEE Design Automation Conference, 1999,827-830 </w:t>
      </w:r>
    </w:p>
    <w:p w14:paraId="1389A7DB" w14:textId="7EC07B95" w:rsidR="00B73769" w:rsidRDefault="00B73769" w:rsidP="00B73769">
      <w:r>
        <w:t xml:space="preserve">[4] </w:t>
      </w:r>
      <w:r>
        <w:rPr>
          <w:rFonts w:hint="eastAsia"/>
        </w:rPr>
        <w:t>彭冬脉</w:t>
      </w:r>
      <w:r>
        <w:t>，</w:t>
      </w:r>
      <w:r>
        <w:rPr>
          <w:rFonts w:hint="eastAsia"/>
        </w:rPr>
        <w:t>基于</w:t>
      </w:r>
      <w:r>
        <w:t>GDB</w:t>
      </w:r>
      <w:r>
        <w:t>的双核调试器的研究与实现，</w:t>
      </w:r>
      <w:r>
        <w:rPr>
          <w:rFonts w:hint="eastAsia"/>
        </w:rPr>
        <w:t>电子</w:t>
      </w:r>
      <w:r>
        <w:t>科技大学学位论文，</w:t>
      </w:r>
      <w:r>
        <w:t>2010</w:t>
      </w:r>
    </w:p>
    <w:p w14:paraId="5C8EDEA8" w14:textId="77777777" w:rsidR="00FE739F" w:rsidRDefault="00B73769" w:rsidP="00FE739F">
      <w:r>
        <w:t xml:space="preserve">[5] </w:t>
      </w:r>
      <w:r>
        <w:rPr>
          <w:rFonts w:hint="eastAsia"/>
        </w:rPr>
        <w:t>罗克露，陈云川</w:t>
      </w:r>
      <w:r>
        <w:rPr>
          <w:rFonts w:hint="eastAsia"/>
        </w:rPr>
        <w:t>.</w:t>
      </w:r>
      <w:r>
        <w:rPr>
          <w:rFonts w:hint="eastAsia"/>
        </w:rPr>
        <w:t>嵌入式软件调试技术</w:t>
      </w:r>
      <w:r>
        <w:rPr>
          <w:rFonts w:hint="eastAsia"/>
        </w:rPr>
        <w:t>[M].</w:t>
      </w:r>
      <w:r>
        <w:rPr>
          <w:rFonts w:hint="eastAsia"/>
        </w:rPr>
        <w:t>北京：电子工业出版社，</w:t>
      </w:r>
      <w:r>
        <w:rPr>
          <w:rFonts w:hint="eastAsia"/>
        </w:rPr>
        <w:t>2009.</w:t>
      </w:r>
    </w:p>
    <w:p w14:paraId="19FDA82D" w14:textId="5C1A9367" w:rsidR="00FE739F" w:rsidRPr="00FE739F" w:rsidRDefault="00FE739F" w:rsidP="00FE739F">
      <w:r>
        <w:t xml:space="preserve">[6] </w:t>
      </w:r>
      <w:r w:rsidRPr="00FE739F">
        <w:rPr>
          <w:rFonts w:hint="eastAsia"/>
        </w:rPr>
        <w:t>范涛</w:t>
      </w:r>
      <w:r>
        <w:t>,</w:t>
      </w:r>
      <w:r w:rsidRPr="00FE739F">
        <w:rPr>
          <w:rFonts w:hint="eastAsia"/>
        </w:rPr>
        <w:t xml:space="preserve"> </w:t>
      </w:r>
      <w:r>
        <w:rPr>
          <w:rFonts w:hint="eastAsia"/>
        </w:rPr>
        <w:t>SPARC</w:t>
      </w:r>
      <w:r w:rsidRPr="00FE739F">
        <w:rPr>
          <w:rFonts w:hint="eastAsia"/>
        </w:rPr>
        <w:t>平台模拟器源码级调试系统的研究与实现</w:t>
      </w:r>
      <w:r>
        <w:t>.</w:t>
      </w:r>
      <w:r w:rsidRPr="00FE739F">
        <w:rPr>
          <w:rFonts w:hint="eastAsia"/>
        </w:rPr>
        <w:t xml:space="preserve"> </w:t>
      </w:r>
      <w:r w:rsidRPr="00FE739F">
        <w:rPr>
          <w:rFonts w:hint="eastAsia"/>
        </w:rPr>
        <w:t>计算机工程与应用</w:t>
      </w:r>
      <w:r>
        <w:t>[J].</w:t>
      </w:r>
      <w:r w:rsidRPr="00FE739F">
        <w:rPr>
          <w:rFonts w:hint="eastAsia"/>
        </w:rPr>
        <w:t xml:space="preserve"> 2013</w:t>
      </w:r>
      <w:r>
        <w:rPr>
          <w:rFonts w:hint="eastAsia"/>
        </w:rPr>
        <w:t>,</w:t>
      </w:r>
      <w:r w:rsidRPr="00FE739F">
        <w:rPr>
          <w:rFonts w:hint="eastAsia"/>
        </w:rPr>
        <w:t>49</w:t>
      </w:r>
      <w:r>
        <w:rPr>
          <w:rFonts w:hint="eastAsia"/>
        </w:rPr>
        <w:t>(</w:t>
      </w:r>
      <w:r w:rsidRPr="00FE739F">
        <w:rPr>
          <w:rFonts w:hint="eastAsia"/>
        </w:rPr>
        <w:t>4</w:t>
      </w:r>
      <w:r>
        <w:t>)</w:t>
      </w:r>
    </w:p>
    <w:p w14:paraId="39520222" w14:textId="24D48235" w:rsidR="00B73769" w:rsidRDefault="00FE739F" w:rsidP="00B73769">
      <w:r>
        <w:t xml:space="preserve">[7] </w:t>
      </w:r>
      <w:r w:rsidRPr="00FE739F">
        <w:t>http://www.eepw.com.cn/article/114121.htm</w:t>
      </w:r>
    </w:p>
    <w:p w14:paraId="1A28A7B3" w14:textId="37BCC398" w:rsidR="00B73769" w:rsidRDefault="00FE739F" w:rsidP="00B73769">
      <w:r>
        <w:t xml:space="preserve">[8] </w:t>
      </w:r>
      <w:r w:rsidRPr="00FE739F">
        <w:rPr>
          <w:rFonts w:hint="eastAsia"/>
        </w:rPr>
        <w:t>BM3803</w:t>
      </w:r>
      <w:r w:rsidRPr="00FE739F">
        <w:rPr>
          <w:rFonts w:hint="eastAsia"/>
        </w:rPr>
        <w:t>产品用户手册</w:t>
      </w:r>
      <w:r w:rsidRPr="00FE739F">
        <w:rPr>
          <w:rFonts w:hint="eastAsia"/>
        </w:rPr>
        <w:t>(C)</w:t>
      </w:r>
    </w:p>
    <w:p w14:paraId="030A3C95" w14:textId="122560C2" w:rsidR="00FE739F" w:rsidRDefault="00C333ED" w:rsidP="00B73769">
      <w:r>
        <w:rPr>
          <w:rFonts w:hint="eastAsia"/>
        </w:rPr>
        <w:t xml:space="preserve">[9] </w:t>
      </w:r>
      <w:r w:rsidRPr="00C333ED">
        <w:rPr>
          <w:rFonts w:hint="eastAsia"/>
        </w:rPr>
        <w:t>罗蕾</w:t>
      </w:r>
      <w:r w:rsidRPr="00C333ED">
        <w:rPr>
          <w:rFonts w:hint="eastAsia"/>
        </w:rPr>
        <w:t>.</w:t>
      </w:r>
      <w:r w:rsidRPr="00C333ED">
        <w:rPr>
          <w:rFonts w:hint="eastAsia"/>
        </w:rPr>
        <w:t>嵌入式实时操作系统及应用开发</w:t>
      </w:r>
      <w:r w:rsidRPr="00C333ED">
        <w:rPr>
          <w:rFonts w:hint="eastAsia"/>
        </w:rPr>
        <w:t>.</w:t>
      </w:r>
      <w:r w:rsidRPr="00C333ED">
        <w:rPr>
          <w:rFonts w:hint="eastAsia"/>
        </w:rPr>
        <w:t>北京</w:t>
      </w:r>
      <w:r w:rsidRPr="00C333ED">
        <w:rPr>
          <w:rFonts w:hint="eastAsia"/>
        </w:rPr>
        <w:t>:</w:t>
      </w:r>
      <w:r w:rsidRPr="00C333ED">
        <w:rPr>
          <w:rFonts w:hint="eastAsia"/>
        </w:rPr>
        <w:t>北京航空航天大学出版社</w:t>
      </w:r>
      <w:r w:rsidRPr="00C333ED">
        <w:rPr>
          <w:rFonts w:hint="eastAsia"/>
        </w:rPr>
        <w:t>,2005</w:t>
      </w:r>
      <w:r w:rsidRPr="00C333ED">
        <w:rPr>
          <w:rFonts w:hint="eastAsia"/>
        </w:rPr>
        <w:t>，</w:t>
      </w:r>
      <w:r w:rsidRPr="00C333ED">
        <w:rPr>
          <w:rFonts w:hint="eastAsia"/>
        </w:rPr>
        <w:t>77-81</w:t>
      </w:r>
    </w:p>
    <w:p w14:paraId="3AC2C19F" w14:textId="3F70DEDD" w:rsidR="00FE739F" w:rsidRDefault="00C333ED" w:rsidP="00B73769">
      <w:r>
        <w:t xml:space="preserve">[10] </w:t>
      </w:r>
      <w:r>
        <w:rPr>
          <w:rFonts w:hint="eastAsia"/>
        </w:rPr>
        <w:t>蒋龙</w:t>
      </w:r>
      <w:r>
        <w:t>,</w:t>
      </w:r>
      <w:r w:rsidRPr="00C333ED">
        <w:rPr>
          <w:rFonts w:hint="eastAsia"/>
        </w:rPr>
        <w:t>基于</w:t>
      </w:r>
      <w:r w:rsidRPr="00C333ED">
        <w:rPr>
          <w:rFonts w:hint="eastAsia"/>
        </w:rPr>
        <w:t>GDB</w:t>
      </w:r>
      <w:r w:rsidRPr="00C333ED">
        <w:rPr>
          <w:rFonts w:hint="eastAsia"/>
        </w:rPr>
        <w:t>的嵌入式多任务调试器的设计实现与集成</w:t>
      </w:r>
      <w:r>
        <w:t>.</w:t>
      </w:r>
      <w:r>
        <w:rPr>
          <w:rFonts w:hint="eastAsia"/>
        </w:rPr>
        <w:t>浙江大学</w:t>
      </w:r>
      <w:r>
        <w:t>学位论文</w:t>
      </w:r>
      <w:r>
        <w:t>,2014</w:t>
      </w:r>
    </w:p>
    <w:p w14:paraId="1AFBDE68" w14:textId="615FF3AE" w:rsidR="00DC4A1E" w:rsidRDefault="00DC4A1E" w:rsidP="00DC4A1E">
      <w:r>
        <w:t xml:space="preserve">[11] </w:t>
      </w:r>
      <w:r>
        <w:rPr>
          <w:rFonts w:hint="eastAsia"/>
        </w:rPr>
        <w:t>张克丰</w:t>
      </w:r>
      <w:r>
        <w:rPr>
          <w:rFonts w:hint="eastAsia"/>
        </w:rPr>
        <w:t>.</w:t>
      </w:r>
      <w:r>
        <w:rPr>
          <w:rFonts w:hint="eastAsia"/>
        </w:rPr>
        <w:t>嵌入式系统的调试方法研究及调试器后台处理模块设计</w:t>
      </w:r>
      <w:r>
        <w:rPr>
          <w:rFonts w:hint="eastAsia"/>
        </w:rPr>
        <w:t>.</w:t>
      </w:r>
      <w:r>
        <w:rPr>
          <w:rFonts w:hint="eastAsia"/>
        </w:rPr>
        <w:t>西安电子科技大学学位</w:t>
      </w:r>
      <w:r>
        <w:t>论文</w:t>
      </w:r>
      <w:r>
        <w:rPr>
          <w:rFonts w:hint="eastAsia"/>
        </w:rPr>
        <w:t>,2012.</w:t>
      </w:r>
    </w:p>
    <w:p w14:paraId="556A49E4" w14:textId="3DCECE20" w:rsidR="00800935" w:rsidRDefault="00DC4A1E" w:rsidP="00800935">
      <w:r>
        <w:t xml:space="preserve">[12] </w:t>
      </w:r>
      <w:r w:rsidR="00800935">
        <w:t xml:space="preserve">GNU </w:t>
      </w:r>
      <w:r w:rsidR="00416A3F">
        <w:t>organization. The</w:t>
      </w:r>
      <w:r w:rsidR="00800935">
        <w:t xml:space="preserve"> GDB remote serial protocol[EB/OL].2011-08.</w:t>
      </w:r>
    </w:p>
    <w:p w14:paraId="7058E760" w14:textId="4CBF2804" w:rsidR="00800935" w:rsidRDefault="00800935" w:rsidP="00800935">
      <w:r>
        <w:t xml:space="preserve">[13] </w:t>
      </w:r>
      <w:r>
        <w:rPr>
          <w:rFonts w:hint="eastAsia"/>
        </w:rPr>
        <w:t>谭金伟</w:t>
      </w:r>
      <w:r>
        <w:rPr>
          <w:rFonts w:hint="eastAsia"/>
        </w:rPr>
        <w:t>.</w:t>
      </w:r>
      <w:r>
        <w:rPr>
          <w:rFonts w:hint="eastAsia"/>
        </w:rPr>
        <w:t>嵌入式</w:t>
      </w:r>
      <w:r>
        <w:rPr>
          <w:rFonts w:hint="eastAsia"/>
        </w:rPr>
        <w:t>JTAG</w:t>
      </w:r>
      <w:r>
        <w:rPr>
          <w:rFonts w:hint="eastAsia"/>
        </w:rPr>
        <w:t>仿真调试器的研究与实现</w:t>
      </w:r>
      <w:r>
        <w:rPr>
          <w:rFonts w:hint="eastAsia"/>
        </w:rPr>
        <w:t>.</w:t>
      </w:r>
      <w:r>
        <w:rPr>
          <w:rFonts w:hint="eastAsia"/>
        </w:rPr>
        <w:t>电子科技大学学位</w:t>
      </w:r>
      <w:r>
        <w:t>论文</w:t>
      </w:r>
      <w:r>
        <w:rPr>
          <w:rFonts w:hint="eastAsia"/>
        </w:rPr>
        <w:t>,2004.</w:t>
      </w:r>
    </w:p>
    <w:p w14:paraId="3EFDB490" w14:textId="1732F280" w:rsidR="00C333ED" w:rsidRDefault="00FB693D" w:rsidP="00B73769">
      <w:r>
        <w:t xml:space="preserve">[14] </w:t>
      </w:r>
      <w:r w:rsidRPr="00FB693D">
        <w:t>Jeremy Bennett</w:t>
      </w:r>
      <w:r>
        <w:t xml:space="preserve">. </w:t>
      </w:r>
      <w:r w:rsidRPr="00FB693D">
        <w:t>Howto: GDB Remote Serial Protocol</w:t>
      </w:r>
    </w:p>
    <w:p w14:paraId="4E64B1F3" w14:textId="3EC13422" w:rsidR="00B77377" w:rsidRDefault="00B77377" w:rsidP="00B73769">
      <w:r>
        <w:rPr>
          <w:rFonts w:hint="eastAsia"/>
        </w:rPr>
        <w:t>[</w:t>
      </w:r>
      <w:r>
        <w:t>15</w:t>
      </w:r>
      <w:r>
        <w:rPr>
          <w:rFonts w:hint="eastAsia"/>
        </w:rPr>
        <w:t>]</w:t>
      </w:r>
      <w:r>
        <w:t xml:space="preserve"> </w:t>
      </w:r>
      <w:hyperlink r:id="rId20" w:history="1">
        <w:r w:rsidRPr="00484418">
          <w:rPr>
            <w:rStyle w:val="a3"/>
          </w:rPr>
          <w:t>http://www.cnblogs.com/wanghetao/archive/2011/11/07/2240193.html</w:t>
        </w:r>
      </w:hyperlink>
    </w:p>
    <w:p w14:paraId="6C8609A0" w14:textId="7F2B7806" w:rsidR="00B77377" w:rsidRDefault="00B77377" w:rsidP="00B73769">
      <w:r>
        <w:t xml:space="preserve">[16] </w:t>
      </w:r>
      <w:r w:rsidRPr="00B77377">
        <w:rPr>
          <w:rFonts w:hint="eastAsia"/>
        </w:rPr>
        <w:t>何克右</w:t>
      </w:r>
      <w:r w:rsidRPr="00B77377">
        <w:rPr>
          <w:rFonts w:hint="eastAsia"/>
        </w:rPr>
        <w:t>,</w:t>
      </w:r>
      <w:r w:rsidRPr="00B77377">
        <w:rPr>
          <w:rFonts w:hint="eastAsia"/>
        </w:rPr>
        <w:t>周彩贞</w:t>
      </w:r>
      <w:r w:rsidRPr="00B77377">
        <w:rPr>
          <w:rFonts w:hint="eastAsia"/>
        </w:rPr>
        <w:t xml:space="preserve">.Linux2.6 </w:t>
      </w:r>
      <w:r w:rsidRPr="00B77377">
        <w:rPr>
          <w:rFonts w:hint="eastAsia"/>
        </w:rPr>
        <w:t>进程调度机制的剖析</w:t>
      </w:r>
      <w:r w:rsidRPr="00B77377">
        <w:rPr>
          <w:rFonts w:hint="eastAsia"/>
        </w:rPr>
        <w:t>.</w:t>
      </w:r>
      <w:r w:rsidRPr="00B77377">
        <w:rPr>
          <w:rFonts w:hint="eastAsia"/>
        </w:rPr>
        <w:t>华中师范大学学报，</w:t>
      </w:r>
      <w:r>
        <w:rPr>
          <w:rFonts w:hint="eastAsia"/>
        </w:rPr>
        <w:t>2007,41(4):520</w:t>
      </w:r>
      <w:r w:rsidRPr="00B77377">
        <w:rPr>
          <w:rFonts w:hint="eastAsia"/>
        </w:rPr>
        <w:t xml:space="preserve">523 </w:t>
      </w:r>
    </w:p>
    <w:p w14:paraId="002A021A" w14:textId="73FCA16F" w:rsidR="007F667D" w:rsidRDefault="007F667D" w:rsidP="00B73769">
      <w:r>
        <w:t xml:space="preserve">[17] </w:t>
      </w:r>
      <w:r w:rsidRPr="007F667D">
        <w:t>http://blog.csdn.net/guojin08/article/details/25457311</w:t>
      </w:r>
    </w:p>
    <w:p w14:paraId="20F5A96A" w14:textId="0BE3A9EB" w:rsidR="00FB693D" w:rsidRDefault="00FB693D" w:rsidP="00B73769">
      <w:r>
        <w:t>[</w:t>
      </w:r>
      <w:r w:rsidR="007F667D">
        <w:t>18</w:t>
      </w:r>
      <w:r>
        <w:t xml:space="preserve">] </w:t>
      </w:r>
      <w:r w:rsidRPr="00FB693D">
        <w:t>The gnu Source-Level Debugger</w:t>
      </w:r>
      <w:r>
        <w:t xml:space="preserve">. </w:t>
      </w:r>
      <w:r w:rsidRPr="00FB693D">
        <w:t>Debugging with gdb</w:t>
      </w:r>
      <w:r>
        <w:t xml:space="preserve"> </w:t>
      </w:r>
      <w:r w:rsidRPr="00FB693D">
        <w:t>Tenth Edition</w:t>
      </w:r>
      <w:r>
        <w:t>.</w:t>
      </w:r>
    </w:p>
    <w:p w14:paraId="6FDA7EBE" w14:textId="070B3984" w:rsidR="00601A27" w:rsidRDefault="00601A27" w:rsidP="00B73769">
      <w:r>
        <w:rPr>
          <w:rFonts w:hint="eastAsia"/>
        </w:rPr>
        <w:t xml:space="preserve">[19] </w:t>
      </w:r>
      <w:r>
        <w:rPr>
          <w:rFonts w:hint="eastAsia"/>
        </w:rPr>
        <w:t>李国徽</w:t>
      </w:r>
      <w:r w:rsidR="004D0F4C">
        <w:rPr>
          <w:rFonts w:hint="eastAsia"/>
        </w:rPr>
        <w:t xml:space="preserve">, </w:t>
      </w:r>
      <w:r>
        <w:rPr>
          <w:rFonts w:hint="eastAsia"/>
        </w:rPr>
        <w:t>诸方舟</w:t>
      </w:r>
      <w:r w:rsidR="004D0F4C">
        <w:rPr>
          <w:rFonts w:hint="eastAsia"/>
        </w:rPr>
        <w:t xml:space="preserve">, </w:t>
      </w:r>
      <w:r>
        <w:rPr>
          <w:rFonts w:hint="eastAsia"/>
        </w:rPr>
        <w:t>王安军</w:t>
      </w:r>
      <w:r w:rsidR="004D0F4C">
        <w:rPr>
          <w:rFonts w:hint="eastAsia"/>
        </w:rPr>
        <w:t xml:space="preserve">, </w:t>
      </w:r>
      <w:r>
        <w:rPr>
          <w:rFonts w:hint="eastAsia"/>
        </w:rPr>
        <w:t>马艳</w:t>
      </w:r>
      <w:r w:rsidR="004D0F4C">
        <w:rPr>
          <w:rFonts w:hint="eastAsia"/>
        </w:rPr>
        <w:t xml:space="preserve">, </w:t>
      </w:r>
      <w:r>
        <w:rPr>
          <w:rFonts w:hint="eastAsia"/>
        </w:rPr>
        <w:t>曹粟</w:t>
      </w:r>
      <w:r w:rsidR="004D0F4C">
        <w:rPr>
          <w:rFonts w:hint="eastAsia"/>
        </w:rPr>
        <w:t xml:space="preserve">, </w:t>
      </w:r>
      <w:r>
        <w:rPr>
          <w:rFonts w:hint="eastAsia"/>
        </w:rPr>
        <w:t>黄瑛</w:t>
      </w:r>
      <w:r w:rsidR="004D0F4C">
        <w:rPr>
          <w:rFonts w:hint="eastAsia"/>
        </w:rPr>
        <w:t xml:space="preserve">, </w:t>
      </w:r>
      <w:r>
        <w:rPr>
          <w:rFonts w:hint="eastAsia"/>
        </w:rPr>
        <w:t>李艳红</w:t>
      </w:r>
      <w:r w:rsidR="004D0F4C">
        <w:rPr>
          <w:rFonts w:hint="eastAsia"/>
        </w:rPr>
        <w:t xml:space="preserve">. </w:t>
      </w:r>
      <w:r>
        <w:rPr>
          <w:rFonts w:hint="eastAsia"/>
        </w:rPr>
        <w:t>事件循环机制在嵌入式多线程应用级调试器设计中的应用</w:t>
      </w:r>
      <w:r w:rsidR="004D0F4C">
        <w:rPr>
          <w:rFonts w:hint="eastAsia"/>
        </w:rPr>
        <w:t xml:space="preserve">. </w:t>
      </w:r>
      <w:r>
        <w:rPr>
          <w:rFonts w:hint="eastAsia"/>
        </w:rPr>
        <w:t>中国科技论文</w:t>
      </w:r>
      <w:r>
        <w:rPr>
          <w:rFonts w:hint="eastAsia"/>
        </w:rPr>
        <w:t xml:space="preserve">, 2013, 15(1): 67~71 </w:t>
      </w:r>
    </w:p>
    <w:p w14:paraId="0B711D14" w14:textId="5C6447F3" w:rsidR="00FB693D" w:rsidRDefault="00352144" w:rsidP="00352144">
      <w:r>
        <w:t>[</w:t>
      </w:r>
      <w:r w:rsidR="00AF26ED">
        <w:t>20</w:t>
      </w:r>
      <w:r>
        <w:t xml:space="preserve">] K. Chatterjee, L. De Alfaro, V. Raman, et al. Analyzing the impact of change in multi- threaded programs. In: Proceedings of the 13th international conference on Fundamental Approaches to </w:t>
      </w:r>
      <w:r>
        <w:lastRenderedPageBreak/>
        <w:t>Software Engineering. Berlin: Springer Verlag, 2010.</w:t>
      </w:r>
    </w:p>
    <w:p w14:paraId="37FA4AD4" w14:textId="5CED0D41" w:rsidR="007F667D" w:rsidRDefault="00B27BBD" w:rsidP="00B73769">
      <w:r>
        <w:t>[</w:t>
      </w:r>
      <w:r w:rsidR="00AF26ED">
        <w:t>21</w:t>
      </w:r>
      <w:r>
        <w:t xml:space="preserve">] </w:t>
      </w:r>
      <w:r>
        <w:rPr>
          <w:rFonts w:hint="eastAsia"/>
        </w:rPr>
        <w:t>黄瑛</w:t>
      </w:r>
      <w:r>
        <w:t>，</w:t>
      </w:r>
      <w:r w:rsidRPr="00B27BBD">
        <w:rPr>
          <w:rFonts w:hint="eastAsia"/>
        </w:rPr>
        <w:t>基于</w:t>
      </w:r>
      <w:r w:rsidRPr="00B27BBD">
        <w:rPr>
          <w:rFonts w:hint="eastAsia"/>
        </w:rPr>
        <w:t>non_stop</w:t>
      </w:r>
      <w:r w:rsidRPr="00B27BBD">
        <w:rPr>
          <w:rFonts w:hint="eastAsia"/>
        </w:rPr>
        <w:t>调试模式的嵌入式应用级交叉调试器的研究</w:t>
      </w:r>
      <w:r>
        <w:t xml:space="preserve">, </w:t>
      </w:r>
      <w:r>
        <w:rPr>
          <w:rFonts w:hint="eastAsia"/>
        </w:rPr>
        <w:t>华中科技大学</w:t>
      </w:r>
      <w:r>
        <w:t>学位论文，</w:t>
      </w:r>
      <w:r>
        <w:t>2013</w:t>
      </w:r>
    </w:p>
    <w:p w14:paraId="4B92458B" w14:textId="78D95CB0" w:rsidR="00171125" w:rsidRDefault="00896995">
      <w:pPr>
        <w:autoSpaceDE w:val="0"/>
        <w:autoSpaceDN w:val="0"/>
        <w:adjustRightInd w:val="0"/>
        <w:jc w:val="left"/>
        <w:rPr>
          <w:ins w:id="259" w:author="li ge" w:date="2016-08-29T18:50:00Z"/>
        </w:rPr>
      </w:pPr>
      <w:ins w:id="260" w:author="li ge" w:date="2016-08-29T16:55:00Z">
        <w:r>
          <w:t xml:space="preserve">[22] </w:t>
        </w:r>
      </w:ins>
      <w:ins w:id="261" w:author="li ge" w:date="2016-08-29T18:50:00Z">
        <w:r w:rsidR="008F5F5C">
          <w:fldChar w:fldCharType="begin"/>
        </w:r>
        <w:r w:rsidR="008F5F5C">
          <w:instrText xml:space="preserve"> HYPERLINK "</w:instrText>
        </w:r>
      </w:ins>
      <w:ins w:id="262" w:author="li ge" w:date="2016-08-29T16:55:00Z">
        <w:r w:rsidR="008F5F5C" w:rsidRPr="00896995">
          <w:instrText>http://microcontrollershop.com/raisonance_rommonitor.php</w:instrText>
        </w:r>
      </w:ins>
      <w:ins w:id="263" w:author="li ge" w:date="2016-08-29T18:50:00Z">
        <w:r w:rsidR="008F5F5C">
          <w:instrText xml:space="preserve">" </w:instrText>
        </w:r>
        <w:r w:rsidR="008F5F5C">
          <w:fldChar w:fldCharType="separate"/>
        </w:r>
      </w:ins>
      <w:ins w:id="264" w:author="li ge" w:date="2016-08-29T16:55:00Z">
        <w:r w:rsidR="008F5F5C" w:rsidRPr="008A553D">
          <w:rPr>
            <w:rStyle w:val="a3"/>
          </w:rPr>
          <w:t>http://microcontrollershop.com/raisonance_rommonitor.php</w:t>
        </w:r>
      </w:ins>
      <w:ins w:id="265" w:author="li ge" w:date="2016-08-29T18:50:00Z">
        <w:r w:rsidR="008F5F5C">
          <w:fldChar w:fldCharType="end"/>
        </w:r>
      </w:ins>
    </w:p>
    <w:p w14:paraId="76A9D34A" w14:textId="17B24F19" w:rsidR="008F5F5C" w:rsidRDefault="008F5F5C">
      <w:pPr>
        <w:autoSpaceDE w:val="0"/>
        <w:autoSpaceDN w:val="0"/>
        <w:adjustRightInd w:val="0"/>
        <w:jc w:val="left"/>
      </w:pPr>
      <w:ins w:id="266" w:author="li ge" w:date="2016-08-29T18:50:00Z">
        <w:r>
          <w:rPr>
            <w:rFonts w:hint="eastAsia"/>
          </w:rPr>
          <w:t>[</w:t>
        </w:r>
      </w:ins>
      <w:ins w:id="267" w:author="li ge" w:date="2016-08-29T18:51:00Z">
        <w:r>
          <w:t>23</w:t>
        </w:r>
      </w:ins>
      <w:ins w:id="268" w:author="li ge" w:date="2016-08-29T18:50:00Z">
        <w:r>
          <w:rPr>
            <w:rFonts w:hint="eastAsia"/>
          </w:rPr>
          <w:t>]</w:t>
        </w:r>
      </w:ins>
      <w:ins w:id="269" w:author="li ge" w:date="2016-08-29T18:51:00Z">
        <w:r>
          <w:t xml:space="preserve"> </w:t>
        </w:r>
        <w:r>
          <w:rPr>
            <w:rFonts w:hint="eastAsia"/>
          </w:rPr>
          <w:t>于婷</w:t>
        </w:r>
        <w:r>
          <w:t>，</w:t>
        </w:r>
        <w:r>
          <w:rPr>
            <w:rFonts w:hint="eastAsia"/>
          </w:rPr>
          <w:t>基于</w:t>
        </w:r>
        <w:r>
          <w:t>模拟器远程调试系统的研究与实现</w:t>
        </w:r>
        <w:r>
          <w:t>.</w:t>
        </w:r>
        <w:r>
          <w:rPr>
            <w:rFonts w:hint="eastAsia"/>
          </w:rPr>
          <w:t>微计算机</w:t>
        </w:r>
        <w:r>
          <w:t>信息</w:t>
        </w:r>
      </w:ins>
      <w:ins w:id="270" w:author="li ge" w:date="2016-08-29T18:52:00Z">
        <w:r>
          <w:t>，</w:t>
        </w:r>
        <w:r>
          <w:t>200</w:t>
        </w:r>
        <w:r w:rsidR="009B047D">
          <w:t>8</w:t>
        </w:r>
        <w:r w:rsidR="009B047D">
          <w:t>，</w:t>
        </w:r>
        <w:r w:rsidR="009B047D">
          <w:t>24(1)</w:t>
        </w:r>
      </w:ins>
    </w:p>
    <w:sectPr w:rsidR="008F5F5C">
      <w:footerReference w:type="even" r:id="rId21"/>
      <w:footerReference w:type="default" r:id="rId22"/>
      <w:pgSz w:w="11906" w:h="16838"/>
      <w:pgMar w:top="1440" w:right="1800" w:bottom="1440" w:left="1800" w:header="851" w:footer="992" w:gutter="0"/>
      <w:cols w:space="720"/>
      <w:titlePg/>
      <w:docGrid w:type="lines" w:linePitch="312"/>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5" w:author="Shawn" w:date="2016-08-25T09:08:00Z" w:initials="S">
    <w:p w14:paraId="253982BA" w14:textId="61D00F8D" w:rsidR="00EE0486" w:rsidRDefault="00EE0486">
      <w:pPr>
        <w:pStyle w:val="af1"/>
      </w:pPr>
      <w:r>
        <w:rPr>
          <w:rStyle w:val="a7"/>
        </w:rPr>
        <w:annotationRef/>
      </w:r>
      <w:r>
        <w:rPr>
          <w:rFonts w:hint="eastAsia"/>
        </w:rPr>
        <w:t>这部分内容要体现已有的相关工作，在简单介绍一下每部分的原理之后，要举一些对应到每类里头的一些现有的例子。</w:t>
      </w:r>
    </w:p>
    <w:p w14:paraId="001C51BA" w14:textId="62BF2287" w:rsidR="00EE0486" w:rsidRDefault="00EE0486">
      <w:pPr>
        <w:pStyle w:val="af1"/>
      </w:pPr>
      <w:r>
        <w:rPr>
          <w:rFonts w:hint="eastAsia"/>
        </w:rPr>
        <w:t>你现在只说一下基本原理，没有举实例。</w:t>
      </w:r>
    </w:p>
  </w:comment>
  <w:comment w:id="36" w:author="Shawn" w:date="2016-08-25T09:09:00Z" w:initials="S">
    <w:p w14:paraId="16723256" w14:textId="6D9958FB" w:rsidR="00EE0486" w:rsidRDefault="00EE0486">
      <w:pPr>
        <w:pStyle w:val="af1"/>
      </w:pPr>
      <w:r>
        <w:rPr>
          <w:rStyle w:val="a7"/>
        </w:rPr>
        <w:annotationRef/>
      </w:r>
      <w:r>
        <w:rPr>
          <w:rFonts w:hint="eastAsia"/>
        </w:rPr>
        <w:t>重点写基于模拟器的现有方案对比和不足，为你的研究工作做好铺垫。其它硬件调试之类的简单提一下就行。</w:t>
      </w:r>
    </w:p>
  </w:comment>
  <w:comment w:id="51" w:author="Shawn" w:date="2016-08-25T09:12:00Z" w:initials="S">
    <w:p w14:paraId="6EED2449" w14:textId="77777777" w:rsidR="00EE0486" w:rsidRDefault="00EE0486">
      <w:pPr>
        <w:pStyle w:val="af1"/>
      </w:pPr>
      <w:r>
        <w:rPr>
          <w:rStyle w:val="a7"/>
        </w:rPr>
        <w:annotationRef/>
      </w:r>
      <w:r>
        <w:rPr>
          <w:rFonts w:hint="eastAsia"/>
        </w:rPr>
        <w:t>这个图要换一下。</w:t>
      </w:r>
    </w:p>
    <w:p w14:paraId="06A34753" w14:textId="77777777" w:rsidR="00EE0486" w:rsidRDefault="00EE0486">
      <w:pPr>
        <w:pStyle w:val="af1"/>
      </w:pPr>
      <w:r>
        <w:rPr>
          <w:rFonts w:hint="eastAsia"/>
        </w:rPr>
        <w:t>星时、</w:t>
      </w:r>
      <w:r>
        <w:rPr>
          <w:rFonts w:hint="eastAsia"/>
        </w:rPr>
        <w:t>NE</w:t>
      </w:r>
      <w:r>
        <w:rPr>
          <w:rFonts w:hint="eastAsia"/>
        </w:rPr>
        <w:t>、</w:t>
      </w:r>
      <w:r>
        <w:rPr>
          <w:rFonts w:hint="eastAsia"/>
        </w:rPr>
        <w:t>DDC</w:t>
      </w:r>
      <w:r>
        <w:rPr>
          <w:rFonts w:hint="eastAsia"/>
        </w:rPr>
        <w:t>、</w:t>
      </w:r>
      <w:r>
        <w:rPr>
          <w:rFonts w:hint="eastAsia"/>
        </w:rPr>
        <w:t>61580</w:t>
      </w:r>
      <w:r>
        <w:rPr>
          <w:rFonts w:hint="eastAsia"/>
        </w:rPr>
        <w:t>、</w:t>
      </w:r>
      <w:r>
        <w:rPr>
          <w:rFonts w:hint="eastAsia"/>
        </w:rPr>
        <w:t>RT</w:t>
      </w:r>
      <w:r>
        <w:rPr>
          <w:rFonts w:hint="eastAsia"/>
        </w:rPr>
        <w:t>、</w:t>
      </w:r>
      <w:r>
        <w:rPr>
          <w:rFonts w:hint="eastAsia"/>
        </w:rPr>
        <w:t>BC</w:t>
      </w:r>
      <w:r>
        <w:rPr>
          <w:rFonts w:hint="eastAsia"/>
        </w:rPr>
        <w:t>之类的设备，跟你的工作几乎没有任何关系，就不要出现在这，只画出核心部分就行。</w:t>
      </w:r>
    </w:p>
    <w:p w14:paraId="2EF77F5C" w14:textId="78361F89" w:rsidR="00EE0486" w:rsidRDefault="00EE0486">
      <w:pPr>
        <w:pStyle w:val="af1"/>
      </w:pPr>
      <w:r>
        <w:rPr>
          <w:rFonts w:hint="eastAsia"/>
        </w:rPr>
        <w:t>下面那段文字描述也要改一下，你核心是要说一下模拟器的调度机制，尤其是处理器的调度机制，外设什么的不用太多描述，跟你的调试机制关联性很小。你也不讲外设相关的调试。</w:t>
      </w:r>
    </w:p>
  </w:comment>
  <w:comment w:id="66" w:author="Shawn" w:date="2016-08-25T09:13:00Z" w:initials="S">
    <w:p w14:paraId="13B711D3" w14:textId="2CB660C0" w:rsidR="00EE0486" w:rsidRDefault="00EE0486">
      <w:pPr>
        <w:pStyle w:val="af1"/>
      </w:pPr>
      <w:r>
        <w:rPr>
          <w:rStyle w:val="a7"/>
        </w:rPr>
        <w:annotationRef/>
      </w:r>
      <w:r>
        <w:rPr>
          <w:rFonts w:hint="eastAsia"/>
        </w:rPr>
        <w:t>这个不是关键，你做了算锦上添花，没做也不影响整体论文。</w:t>
      </w:r>
    </w:p>
    <w:p w14:paraId="7C70B15F" w14:textId="0A7C35FD" w:rsidR="00EE0486" w:rsidRDefault="00EE0486">
      <w:pPr>
        <w:pStyle w:val="af1"/>
      </w:pPr>
      <w:r>
        <w:rPr>
          <w:rFonts w:hint="eastAsia"/>
        </w:rPr>
        <w:t>你的</w:t>
      </w:r>
      <w:r>
        <w:rPr>
          <w:rFonts w:hint="eastAsia"/>
        </w:rPr>
        <w:t>3</w:t>
      </w:r>
      <w:r>
        <w:rPr>
          <w:rFonts w:hint="eastAsia"/>
        </w:rPr>
        <w:t>个目标最好和上面的三个研究点对应起来。</w:t>
      </w:r>
    </w:p>
  </w:comment>
  <w:comment w:id="77" w:author="Shawn" w:date="2016-08-25T09:34:00Z" w:initials="S">
    <w:p w14:paraId="6DBBA053" w14:textId="30A010FA" w:rsidR="00EE0486" w:rsidRDefault="00EE0486">
      <w:pPr>
        <w:pStyle w:val="af1"/>
      </w:pPr>
      <w:r>
        <w:rPr>
          <w:rStyle w:val="a7"/>
        </w:rPr>
        <w:annotationRef/>
      </w:r>
      <w:r>
        <w:rPr>
          <w:rFonts w:hint="eastAsia"/>
        </w:rPr>
        <w:t>我没看出你这个机制跟多核有什么关系。单核也基本这么做的</w:t>
      </w:r>
    </w:p>
    <w:p w14:paraId="1F3322F7" w14:textId="77777777" w:rsidR="00EE0486" w:rsidRDefault="00EE0486">
      <w:pPr>
        <w:pStyle w:val="af1"/>
      </w:pPr>
    </w:p>
    <w:p w14:paraId="07D128F6" w14:textId="180FF5AA" w:rsidR="00EE0486" w:rsidRDefault="00EE0486">
      <w:pPr>
        <w:pStyle w:val="af1"/>
      </w:pPr>
      <w:r>
        <w:rPr>
          <w:rFonts w:hint="eastAsia"/>
        </w:rPr>
        <w:t>你要体现多核环境的特殊性，比如你实现一种多核同步调试的机制，让所有核同步运行，一旦检测到断点时就全部停下。然后为了支持这种机制，你在模拟器里怎么调度之类的</w:t>
      </w:r>
    </w:p>
    <w:p w14:paraId="37504337" w14:textId="77777777" w:rsidR="00EE0486" w:rsidRDefault="00EE0486">
      <w:pPr>
        <w:pStyle w:val="af1"/>
      </w:pPr>
    </w:p>
    <w:p w14:paraId="1D2F6143" w14:textId="0DB69532" w:rsidR="00EE0486" w:rsidRDefault="00EE0486">
      <w:pPr>
        <w:pStyle w:val="af1"/>
      </w:pPr>
      <w:r>
        <w:rPr>
          <w:rFonts w:hint="eastAsia"/>
        </w:rPr>
        <w:t>你现在的写法里看不出新意，都是现有的东西，和单核调试没区别，而且</w:t>
      </w:r>
      <w:r>
        <w:rPr>
          <w:rFonts w:hint="eastAsia"/>
        </w:rPr>
        <w:t>4.2.2</w:t>
      </w:r>
      <w:r>
        <w:rPr>
          <w:rFonts w:hint="eastAsia"/>
        </w:rPr>
        <w:t>里头讲的都是设置断点的工作，和模拟器真正运行起来的调试没有关系。你的重点要放在模拟器运行起来后怎么高效地支持多核调试，而不是设置断点本身。</w:t>
      </w:r>
    </w:p>
  </w:comment>
  <w:comment w:id="242" w:author="Shawn" w:date="2016-08-25T09:32:00Z" w:initials="S">
    <w:p w14:paraId="2BB993BF" w14:textId="77777777" w:rsidR="00EE0486" w:rsidRDefault="00EE0486">
      <w:pPr>
        <w:pStyle w:val="af1"/>
      </w:pPr>
      <w:r>
        <w:rPr>
          <w:rStyle w:val="a7"/>
        </w:rPr>
        <w:annotationRef/>
      </w:r>
      <w:r>
        <w:rPr>
          <w:rFonts w:hint="eastAsia"/>
        </w:rPr>
        <w:t>看完之后，感觉和同步调试唯一的区别就是多实现几份队列？支持异步调试这么容易就完成了吗？</w:t>
      </w:r>
    </w:p>
    <w:p w14:paraId="0965C87A" w14:textId="77777777" w:rsidR="00EE0486" w:rsidRDefault="00EE0486">
      <w:pPr>
        <w:pStyle w:val="af1"/>
      </w:pPr>
    </w:p>
    <w:p w14:paraId="5CB35E61" w14:textId="12EE6ED9" w:rsidR="00EE0486" w:rsidRDefault="00EE0486">
      <w:pPr>
        <w:pStyle w:val="af1"/>
      </w:pPr>
      <w:r>
        <w:rPr>
          <w:rFonts w:hint="eastAsia"/>
        </w:rPr>
        <w:t>其它问题和上面类似，讲的就是设置断点的过程，你要重点从运行过程中检测断点去做工作，结合模拟器的调度，比如异步情况下，模拟器对核的调度方式肯定不一样，起码不能同步调度了。</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01C51BA" w15:done="0"/>
  <w15:commentEx w15:paraId="16723256" w15:done="0"/>
  <w15:commentEx w15:paraId="2EF77F5C" w15:done="0"/>
  <w15:commentEx w15:paraId="7C70B15F" w15:done="0"/>
  <w15:commentEx w15:paraId="1D2F6143" w15:done="0"/>
  <w15:commentEx w15:paraId="5CB35E61"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55359B5" w14:textId="77777777" w:rsidR="00A00522" w:rsidRDefault="00A00522">
      <w:r>
        <w:separator/>
      </w:r>
    </w:p>
  </w:endnote>
  <w:endnote w:type="continuationSeparator" w:id="0">
    <w:p w14:paraId="12A0131B" w14:textId="77777777" w:rsidR="00A00522" w:rsidRDefault="00A005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黑体">
    <w:charset w:val="88"/>
    <w:family w:val="auto"/>
    <w:pitch w:val="variable"/>
    <w:sig w:usb0="800002BF" w:usb1="38CF7CFA" w:usb2="00000016" w:usb3="00000000" w:csb0="00140001" w:csb1="00000000"/>
  </w:font>
  <w:font w:name="Helvetica">
    <w:panose1 w:val="00000000000000000000"/>
    <w:charset w:val="00"/>
    <w:family w:val="auto"/>
    <w:pitch w:val="variable"/>
    <w:sig w:usb0="E00002FF" w:usb1="5000785B" w:usb2="00000000" w:usb3="00000000" w:csb0="0000019F" w:csb1="00000000"/>
  </w:font>
  <w:font w:name="仿宋_GB2312">
    <w:altName w:val="仿宋"/>
    <w:charset w:val="86"/>
    <w:family w:val="modern"/>
    <w:pitch w:val="fixed"/>
    <w:sig w:usb0="00000001" w:usb1="080E0000" w:usb2="00000010" w:usb3="00000000" w:csb0="00040000" w:csb1="00000000"/>
  </w:font>
  <w:font w:name="华文仿宋">
    <w:charset w:val="86"/>
    <w:family w:val="auto"/>
    <w:pitch w:val="variable"/>
    <w:sig w:usb0="00000287" w:usb1="080F0000" w:usb2="00000010" w:usb3="00000000" w:csb0="0004009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EAE1EE9" w14:textId="77777777" w:rsidR="00EE0486" w:rsidRDefault="00EE0486">
    <w:pPr>
      <w:pStyle w:val="ad"/>
      <w:framePr w:wrap="around" w:vAnchor="text" w:hAnchor="margin" w:xAlign="right" w:y="1"/>
      <w:rPr>
        <w:rStyle w:val="a5"/>
      </w:rPr>
    </w:pPr>
    <w:r>
      <w:fldChar w:fldCharType="begin"/>
    </w:r>
    <w:r>
      <w:rPr>
        <w:rStyle w:val="a5"/>
      </w:rPr>
      <w:instrText xml:space="preserve">PAGE  </w:instrText>
    </w:r>
    <w:r>
      <w:fldChar w:fldCharType="end"/>
    </w:r>
  </w:p>
  <w:p w14:paraId="08E49D00" w14:textId="77777777" w:rsidR="00EE0486" w:rsidRDefault="00EE0486">
    <w:pPr>
      <w:pStyle w:val="ad"/>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3D7FEA" w14:textId="77777777" w:rsidR="00EE0486" w:rsidRDefault="00EE0486">
    <w:pPr>
      <w:pStyle w:val="ad"/>
      <w:jc w:val="center"/>
    </w:pPr>
    <w:r>
      <w:fldChar w:fldCharType="begin"/>
    </w:r>
    <w:r>
      <w:instrText>PAGE   \* MERGEFORMAT</w:instrText>
    </w:r>
    <w:r>
      <w:fldChar w:fldCharType="separate"/>
    </w:r>
    <w:r w:rsidR="007253AA" w:rsidRPr="007253AA">
      <w:rPr>
        <w:noProof/>
        <w:lang w:val="zh-CN"/>
      </w:rPr>
      <w:t>2</w:t>
    </w:r>
    <w:r>
      <w:fldChar w:fldCharType="end"/>
    </w:r>
  </w:p>
  <w:p w14:paraId="2A610B87" w14:textId="77777777" w:rsidR="00EE0486" w:rsidRDefault="00EE0486">
    <w:pPr>
      <w:pStyle w:val="ad"/>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DA19C81" w14:textId="77777777" w:rsidR="00A00522" w:rsidRDefault="00A00522">
      <w:r>
        <w:separator/>
      </w:r>
    </w:p>
  </w:footnote>
  <w:footnote w:type="continuationSeparator" w:id="0">
    <w:p w14:paraId="2F01FF05" w14:textId="77777777" w:rsidR="00A00522" w:rsidRDefault="00A00522">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1A2EFD"/>
    <w:multiLevelType w:val="hybridMultilevel"/>
    <w:tmpl w:val="F3BE45D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
    <w:nsid w:val="0B3C250B"/>
    <w:multiLevelType w:val="multilevel"/>
    <w:tmpl w:val="F750506A"/>
    <w:lvl w:ilvl="0">
      <w:start w:val="1"/>
      <w:numFmt w:val="decimal"/>
      <w:lvlText w:val="%1."/>
      <w:lvlJc w:val="left"/>
      <w:pPr>
        <w:ind w:left="480" w:hanging="480"/>
      </w:pPr>
    </w:lvl>
    <w:lvl w:ilvl="1">
      <w:start w:val="1"/>
      <w:numFmt w:val="decimal"/>
      <w:isLgl/>
      <w:lvlText w:val="%1.%2"/>
      <w:lvlJc w:val="left"/>
      <w:pPr>
        <w:ind w:left="800" w:hanging="800"/>
      </w:pPr>
      <w:rPr>
        <w:rFonts w:hint="default"/>
      </w:rPr>
    </w:lvl>
    <w:lvl w:ilvl="2">
      <w:start w:val="2"/>
      <w:numFmt w:val="decimal"/>
      <w:isLgl/>
      <w:lvlText w:val="%1.%2.%3"/>
      <w:lvlJc w:val="left"/>
      <w:pPr>
        <w:ind w:left="800" w:hanging="800"/>
      </w:pPr>
      <w:rPr>
        <w:rFonts w:hint="default"/>
      </w:rPr>
    </w:lvl>
    <w:lvl w:ilvl="3">
      <w:start w:val="1"/>
      <w:numFmt w:val="decimal"/>
      <w:isLgl/>
      <w:lvlText w:val="%1.%2.%3.%4"/>
      <w:lvlJc w:val="left"/>
      <w:pPr>
        <w:ind w:left="800" w:hanging="80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
    <w:nsid w:val="10D30F35"/>
    <w:multiLevelType w:val="hybridMultilevel"/>
    <w:tmpl w:val="5360E886"/>
    <w:lvl w:ilvl="0" w:tplc="04090001">
      <w:start w:val="1"/>
      <w:numFmt w:val="bullet"/>
      <w:lvlText w:val=""/>
      <w:lvlJc w:val="left"/>
      <w:pPr>
        <w:ind w:left="894" w:hanging="480"/>
      </w:pPr>
      <w:rPr>
        <w:rFonts w:ascii="Wingdings" w:hAnsi="Wingdings" w:hint="default"/>
      </w:rPr>
    </w:lvl>
    <w:lvl w:ilvl="1" w:tplc="04090003" w:tentative="1">
      <w:start w:val="1"/>
      <w:numFmt w:val="bullet"/>
      <w:lvlText w:val=""/>
      <w:lvlJc w:val="left"/>
      <w:pPr>
        <w:ind w:left="1374" w:hanging="480"/>
      </w:pPr>
      <w:rPr>
        <w:rFonts w:ascii="Wingdings" w:hAnsi="Wingdings" w:hint="default"/>
      </w:rPr>
    </w:lvl>
    <w:lvl w:ilvl="2" w:tplc="04090005" w:tentative="1">
      <w:start w:val="1"/>
      <w:numFmt w:val="bullet"/>
      <w:lvlText w:val=""/>
      <w:lvlJc w:val="left"/>
      <w:pPr>
        <w:ind w:left="1854" w:hanging="480"/>
      </w:pPr>
      <w:rPr>
        <w:rFonts w:ascii="Wingdings" w:hAnsi="Wingdings" w:hint="default"/>
      </w:rPr>
    </w:lvl>
    <w:lvl w:ilvl="3" w:tplc="04090001" w:tentative="1">
      <w:start w:val="1"/>
      <w:numFmt w:val="bullet"/>
      <w:lvlText w:val=""/>
      <w:lvlJc w:val="left"/>
      <w:pPr>
        <w:ind w:left="2334" w:hanging="480"/>
      </w:pPr>
      <w:rPr>
        <w:rFonts w:ascii="Wingdings" w:hAnsi="Wingdings" w:hint="default"/>
      </w:rPr>
    </w:lvl>
    <w:lvl w:ilvl="4" w:tplc="04090003" w:tentative="1">
      <w:start w:val="1"/>
      <w:numFmt w:val="bullet"/>
      <w:lvlText w:val=""/>
      <w:lvlJc w:val="left"/>
      <w:pPr>
        <w:ind w:left="2814" w:hanging="480"/>
      </w:pPr>
      <w:rPr>
        <w:rFonts w:ascii="Wingdings" w:hAnsi="Wingdings" w:hint="default"/>
      </w:rPr>
    </w:lvl>
    <w:lvl w:ilvl="5" w:tplc="04090005" w:tentative="1">
      <w:start w:val="1"/>
      <w:numFmt w:val="bullet"/>
      <w:lvlText w:val=""/>
      <w:lvlJc w:val="left"/>
      <w:pPr>
        <w:ind w:left="3294" w:hanging="480"/>
      </w:pPr>
      <w:rPr>
        <w:rFonts w:ascii="Wingdings" w:hAnsi="Wingdings" w:hint="default"/>
      </w:rPr>
    </w:lvl>
    <w:lvl w:ilvl="6" w:tplc="04090001" w:tentative="1">
      <w:start w:val="1"/>
      <w:numFmt w:val="bullet"/>
      <w:lvlText w:val=""/>
      <w:lvlJc w:val="left"/>
      <w:pPr>
        <w:ind w:left="3774" w:hanging="480"/>
      </w:pPr>
      <w:rPr>
        <w:rFonts w:ascii="Wingdings" w:hAnsi="Wingdings" w:hint="default"/>
      </w:rPr>
    </w:lvl>
    <w:lvl w:ilvl="7" w:tplc="04090003" w:tentative="1">
      <w:start w:val="1"/>
      <w:numFmt w:val="bullet"/>
      <w:lvlText w:val=""/>
      <w:lvlJc w:val="left"/>
      <w:pPr>
        <w:ind w:left="4254" w:hanging="480"/>
      </w:pPr>
      <w:rPr>
        <w:rFonts w:ascii="Wingdings" w:hAnsi="Wingdings" w:hint="default"/>
      </w:rPr>
    </w:lvl>
    <w:lvl w:ilvl="8" w:tplc="04090005" w:tentative="1">
      <w:start w:val="1"/>
      <w:numFmt w:val="bullet"/>
      <w:lvlText w:val=""/>
      <w:lvlJc w:val="left"/>
      <w:pPr>
        <w:ind w:left="4734" w:hanging="480"/>
      </w:pPr>
      <w:rPr>
        <w:rFonts w:ascii="Wingdings" w:hAnsi="Wingdings" w:hint="default"/>
      </w:rPr>
    </w:lvl>
  </w:abstractNum>
  <w:abstractNum w:abstractNumId="3">
    <w:nsid w:val="20F51A48"/>
    <w:multiLevelType w:val="hybridMultilevel"/>
    <w:tmpl w:val="C9345942"/>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26682920"/>
    <w:multiLevelType w:val="hybridMultilevel"/>
    <w:tmpl w:val="CEFC26B8"/>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5">
    <w:nsid w:val="34613457"/>
    <w:multiLevelType w:val="multilevel"/>
    <w:tmpl w:val="34613457"/>
    <w:lvl w:ilvl="0">
      <w:start w:val="1"/>
      <w:numFmt w:val="decimal"/>
      <w:lvlText w:val="%1."/>
      <w:lvlJc w:val="left"/>
      <w:pPr>
        <w:tabs>
          <w:tab w:val="num" w:pos="420"/>
        </w:tabs>
        <w:ind w:left="420" w:hanging="420"/>
      </w:pPr>
      <w:rPr>
        <w:rFonts w:hint="eastAsia"/>
        <w:b w:val="0"/>
        <w:i w:val="0"/>
      </w:rPr>
    </w:lvl>
    <w:lvl w:ilvl="1">
      <w:start w:val="1"/>
      <w:numFmt w:val="decimal"/>
      <w:isLgl/>
      <w:lvlText w:val="%1.%2"/>
      <w:lvlJc w:val="left"/>
      <w:pPr>
        <w:ind w:left="630" w:hanging="630"/>
      </w:pPr>
      <w:rPr>
        <w:rFonts w:hint="default"/>
      </w:rPr>
    </w:lvl>
    <w:lvl w:ilvl="2">
      <w:start w:val="2"/>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
    <w:nsid w:val="4A3E67DE"/>
    <w:multiLevelType w:val="hybridMultilevel"/>
    <w:tmpl w:val="08FE64C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
    <w:nsid w:val="56643E2C"/>
    <w:multiLevelType w:val="singleLevel"/>
    <w:tmpl w:val="56643E2C"/>
    <w:lvl w:ilvl="0">
      <w:start w:val="1"/>
      <w:numFmt w:val="bullet"/>
      <w:lvlText w:val=""/>
      <w:lvlJc w:val="left"/>
      <w:pPr>
        <w:tabs>
          <w:tab w:val="num" w:pos="420"/>
        </w:tabs>
        <w:ind w:left="420" w:hanging="420"/>
      </w:pPr>
      <w:rPr>
        <w:rFonts w:ascii="Wingdings" w:hAnsi="Wingdings" w:hint="default"/>
      </w:rPr>
    </w:lvl>
  </w:abstractNum>
  <w:abstractNum w:abstractNumId="8">
    <w:nsid w:val="57163E89"/>
    <w:multiLevelType w:val="multilevel"/>
    <w:tmpl w:val="57163E89"/>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840"/>
        </w:tabs>
        <w:ind w:left="840" w:hanging="420"/>
      </w:pPr>
    </w:lvl>
    <w:lvl w:ilvl="2">
      <w:start w:val="1"/>
      <w:numFmt w:val="lowerRoman"/>
      <w:lvlText w:val="%3."/>
      <w:lvlJc w:val="right"/>
      <w:pPr>
        <w:tabs>
          <w:tab w:val="num" w:pos="1260"/>
        </w:tabs>
        <w:ind w:left="1260" w:hanging="420"/>
      </w:pPr>
    </w:lvl>
    <w:lvl w:ilvl="3">
      <w:start w:val="1"/>
      <w:numFmt w:val="decimal"/>
      <w:lvlText w:val="%4."/>
      <w:lvlJc w:val="left"/>
      <w:pPr>
        <w:tabs>
          <w:tab w:val="num" w:pos="1680"/>
        </w:tabs>
        <w:ind w:left="1680" w:hanging="420"/>
      </w:pPr>
    </w:lvl>
    <w:lvl w:ilvl="4">
      <w:start w:val="1"/>
      <w:numFmt w:val="lowerLetter"/>
      <w:lvlText w:val="%5)"/>
      <w:lvlJc w:val="left"/>
      <w:pPr>
        <w:tabs>
          <w:tab w:val="num" w:pos="2100"/>
        </w:tabs>
        <w:ind w:left="2100" w:hanging="420"/>
      </w:pPr>
    </w:lvl>
    <w:lvl w:ilvl="5">
      <w:start w:val="1"/>
      <w:numFmt w:val="lowerRoman"/>
      <w:lvlText w:val="%6."/>
      <w:lvlJc w:val="right"/>
      <w:pPr>
        <w:tabs>
          <w:tab w:val="num" w:pos="2520"/>
        </w:tabs>
        <w:ind w:left="2520" w:hanging="420"/>
      </w:pPr>
    </w:lvl>
    <w:lvl w:ilvl="6">
      <w:start w:val="1"/>
      <w:numFmt w:val="decimal"/>
      <w:lvlText w:val="%7."/>
      <w:lvlJc w:val="left"/>
      <w:pPr>
        <w:tabs>
          <w:tab w:val="num" w:pos="2940"/>
        </w:tabs>
        <w:ind w:left="2940" w:hanging="420"/>
      </w:pPr>
    </w:lvl>
    <w:lvl w:ilvl="7">
      <w:start w:val="1"/>
      <w:numFmt w:val="lowerLetter"/>
      <w:lvlText w:val="%8)"/>
      <w:lvlJc w:val="left"/>
      <w:pPr>
        <w:tabs>
          <w:tab w:val="num" w:pos="3360"/>
        </w:tabs>
        <w:ind w:left="3360" w:hanging="420"/>
      </w:pPr>
    </w:lvl>
    <w:lvl w:ilvl="8">
      <w:start w:val="1"/>
      <w:numFmt w:val="lowerRoman"/>
      <w:lvlText w:val="%9."/>
      <w:lvlJc w:val="right"/>
      <w:pPr>
        <w:tabs>
          <w:tab w:val="num" w:pos="3780"/>
        </w:tabs>
        <w:ind w:left="3780" w:hanging="420"/>
      </w:pPr>
    </w:lvl>
  </w:abstractNum>
  <w:num w:numId="1">
    <w:abstractNumId w:val="5"/>
  </w:num>
  <w:num w:numId="2">
    <w:abstractNumId w:val="8"/>
  </w:num>
  <w:num w:numId="3">
    <w:abstractNumId w:val="7"/>
  </w:num>
  <w:num w:numId="4">
    <w:abstractNumId w:val="1"/>
  </w:num>
  <w:num w:numId="5">
    <w:abstractNumId w:val="0"/>
  </w:num>
  <w:num w:numId="6">
    <w:abstractNumId w:val="3"/>
  </w:num>
  <w:num w:numId="7">
    <w:abstractNumId w:val="4"/>
  </w:num>
  <w:num w:numId="8">
    <w:abstractNumId w:val="6"/>
  </w:num>
  <w:num w:numId="9">
    <w:abstractNumId w:val="2"/>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i ge">
    <w15:presenceInfo w15:providerId="Windows Live" w15:userId="ac2d486ca1cc051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oNotDisplayPageBoundarie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01056"/>
    <w:rsid w:val="0000127F"/>
    <w:rsid w:val="00003603"/>
    <w:rsid w:val="00003DC7"/>
    <w:rsid w:val="00003F5F"/>
    <w:rsid w:val="00005DFB"/>
    <w:rsid w:val="0000767A"/>
    <w:rsid w:val="000101CB"/>
    <w:rsid w:val="00010956"/>
    <w:rsid w:val="00010F77"/>
    <w:rsid w:val="0001115F"/>
    <w:rsid w:val="0001256D"/>
    <w:rsid w:val="000127BB"/>
    <w:rsid w:val="00015048"/>
    <w:rsid w:val="00015133"/>
    <w:rsid w:val="000172E3"/>
    <w:rsid w:val="0001742C"/>
    <w:rsid w:val="00017451"/>
    <w:rsid w:val="000179A2"/>
    <w:rsid w:val="00020013"/>
    <w:rsid w:val="00020BCC"/>
    <w:rsid w:val="0002107E"/>
    <w:rsid w:val="0002120D"/>
    <w:rsid w:val="0002320A"/>
    <w:rsid w:val="00024E07"/>
    <w:rsid w:val="000260C0"/>
    <w:rsid w:val="00027951"/>
    <w:rsid w:val="00030848"/>
    <w:rsid w:val="00031758"/>
    <w:rsid w:val="00032B62"/>
    <w:rsid w:val="0003470D"/>
    <w:rsid w:val="00034A96"/>
    <w:rsid w:val="000360D9"/>
    <w:rsid w:val="000365BF"/>
    <w:rsid w:val="00037725"/>
    <w:rsid w:val="00037BEA"/>
    <w:rsid w:val="00037FD4"/>
    <w:rsid w:val="00040863"/>
    <w:rsid w:val="00040F10"/>
    <w:rsid w:val="00041954"/>
    <w:rsid w:val="00042EFF"/>
    <w:rsid w:val="00042FAA"/>
    <w:rsid w:val="000438D5"/>
    <w:rsid w:val="000452BF"/>
    <w:rsid w:val="00047154"/>
    <w:rsid w:val="000559A9"/>
    <w:rsid w:val="00057280"/>
    <w:rsid w:val="0005728B"/>
    <w:rsid w:val="000577CC"/>
    <w:rsid w:val="000577D0"/>
    <w:rsid w:val="00061073"/>
    <w:rsid w:val="00062BEF"/>
    <w:rsid w:val="00065D75"/>
    <w:rsid w:val="0006663E"/>
    <w:rsid w:val="000679BC"/>
    <w:rsid w:val="00071210"/>
    <w:rsid w:val="000737CF"/>
    <w:rsid w:val="00073BF7"/>
    <w:rsid w:val="000740BB"/>
    <w:rsid w:val="00074234"/>
    <w:rsid w:val="00075D5F"/>
    <w:rsid w:val="00075E50"/>
    <w:rsid w:val="00077737"/>
    <w:rsid w:val="00077754"/>
    <w:rsid w:val="000777FB"/>
    <w:rsid w:val="000800C5"/>
    <w:rsid w:val="00081367"/>
    <w:rsid w:val="000815F0"/>
    <w:rsid w:val="0008201E"/>
    <w:rsid w:val="00082EED"/>
    <w:rsid w:val="00083422"/>
    <w:rsid w:val="00083E39"/>
    <w:rsid w:val="00084140"/>
    <w:rsid w:val="000843B9"/>
    <w:rsid w:val="00085693"/>
    <w:rsid w:val="00086E70"/>
    <w:rsid w:val="00092C4A"/>
    <w:rsid w:val="000936F4"/>
    <w:rsid w:val="000943EE"/>
    <w:rsid w:val="0009562D"/>
    <w:rsid w:val="00096EE8"/>
    <w:rsid w:val="00097169"/>
    <w:rsid w:val="000974DA"/>
    <w:rsid w:val="00097935"/>
    <w:rsid w:val="00097F77"/>
    <w:rsid w:val="000A1AC7"/>
    <w:rsid w:val="000A2456"/>
    <w:rsid w:val="000A2474"/>
    <w:rsid w:val="000A6692"/>
    <w:rsid w:val="000A7236"/>
    <w:rsid w:val="000A73FA"/>
    <w:rsid w:val="000B0209"/>
    <w:rsid w:val="000B0891"/>
    <w:rsid w:val="000B0B6B"/>
    <w:rsid w:val="000B0F48"/>
    <w:rsid w:val="000B13F3"/>
    <w:rsid w:val="000B1590"/>
    <w:rsid w:val="000B1C32"/>
    <w:rsid w:val="000B26EB"/>
    <w:rsid w:val="000B2C25"/>
    <w:rsid w:val="000B3B58"/>
    <w:rsid w:val="000B3D97"/>
    <w:rsid w:val="000B6329"/>
    <w:rsid w:val="000B7B72"/>
    <w:rsid w:val="000C06DC"/>
    <w:rsid w:val="000C0CDA"/>
    <w:rsid w:val="000C3C5A"/>
    <w:rsid w:val="000C3D52"/>
    <w:rsid w:val="000C40FE"/>
    <w:rsid w:val="000C41C8"/>
    <w:rsid w:val="000C6562"/>
    <w:rsid w:val="000C6756"/>
    <w:rsid w:val="000C7F8A"/>
    <w:rsid w:val="000D441A"/>
    <w:rsid w:val="000D57C1"/>
    <w:rsid w:val="000D5FC3"/>
    <w:rsid w:val="000D69B2"/>
    <w:rsid w:val="000E1C51"/>
    <w:rsid w:val="000E2227"/>
    <w:rsid w:val="000E2B3C"/>
    <w:rsid w:val="000E32BD"/>
    <w:rsid w:val="000E32C2"/>
    <w:rsid w:val="000E3C46"/>
    <w:rsid w:val="000E4D9D"/>
    <w:rsid w:val="000E5DC7"/>
    <w:rsid w:val="000F002D"/>
    <w:rsid w:val="000F10B8"/>
    <w:rsid w:val="000F17B0"/>
    <w:rsid w:val="000F29C8"/>
    <w:rsid w:val="000F3AE3"/>
    <w:rsid w:val="000F475E"/>
    <w:rsid w:val="000F59B0"/>
    <w:rsid w:val="000F6117"/>
    <w:rsid w:val="000F6753"/>
    <w:rsid w:val="00101F5C"/>
    <w:rsid w:val="00103D5F"/>
    <w:rsid w:val="00106025"/>
    <w:rsid w:val="00106417"/>
    <w:rsid w:val="00106FDB"/>
    <w:rsid w:val="0011165A"/>
    <w:rsid w:val="00113ED1"/>
    <w:rsid w:val="0011400E"/>
    <w:rsid w:val="00114FB3"/>
    <w:rsid w:val="0011554D"/>
    <w:rsid w:val="0011565C"/>
    <w:rsid w:val="00115874"/>
    <w:rsid w:val="00116899"/>
    <w:rsid w:val="00116C99"/>
    <w:rsid w:val="00117165"/>
    <w:rsid w:val="001174F3"/>
    <w:rsid w:val="00117703"/>
    <w:rsid w:val="0012337F"/>
    <w:rsid w:val="00124033"/>
    <w:rsid w:val="00125E0C"/>
    <w:rsid w:val="00126167"/>
    <w:rsid w:val="001268EA"/>
    <w:rsid w:val="00127C6C"/>
    <w:rsid w:val="0013168F"/>
    <w:rsid w:val="00131D1D"/>
    <w:rsid w:val="00131F8F"/>
    <w:rsid w:val="00133662"/>
    <w:rsid w:val="00134B3A"/>
    <w:rsid w:val="00134D12"/>
    <w:rsid w:val="00137F12"/>
    <w:rsid w:val="001408B1"/>
    <w:rsid w:val="001414E8"/>
    <w:rsid w:val="001417BD"/>
    <w:rsid w:val="001424E1"/>
    <w:rsid w:val="00143597"/>
    <w:rsid w:val="00144C23"/>
    <w:rsid w:val="00144D88"/>
    <w:rsid w:val="00145291"/>
    <w:rsid w:val="001459C6"/>
    <w:rsid w:val="00145D31"/>
    <w:rsid w:val="001466F7"/>
    <w:rsid w:val="00147186"/>
    <w:rsid w:val="001505E9"/>
    <w:rsid w:val="00150992"/>
    <w:rsid w:val="00150A47"/>
    <w:rsid w:val="001510FF"/>
    <w:rsid w:val="001535E9"/>
    <w:rsid w:val="0015409F"/>
    <w:rsid w:val="001549EC"/>
    <w:rsid w:val="00154E14"/>
    <w:rsid w:val="0015512D"/>
    <w:rsid w:val="00156CC1"/>
    <w:rsid w:val="00157E75"/>
    <w:rsid w:val="00161789"/>
    <w:rsid w:val="00163406"/>
    <w:rsid w:val="00163A2A"/>
    <w:rsid w:val="001646F7"/>
    <w:rsid w:val="00165C46"/>
    <w:rsid w:val="00166E63"/>
    <w:rsid w:val="00167D2A"/>
    <w:rsid w:val="00171125"/>
    <w:rsid w:val="001717D2"/>
    <w:rsid w:val="00171A7D"/>
    <w:rsid w:val="001727EA"/>
    <w:rsid w:val="00172A27"/>
    <w:rsid w:val="00173FA7"/>
    <w:rsid w:val="00174892"/>
    <w:rsid w:val="00175087"/>
    <w:rsid w:val="0017530A"/>
    <w:rsid w:val="00175A64"/>
    <w:rsid w:val="001869A5"/>
    <w:rsid w:val="00190100"/>
    <w:rsid w:val="0019032D"/>
    <w:rsid w:val="001939D4"/>
    <w:rsid w:val="0019503A"/>
    <w:rsid w:val="00195B3D"/>
    <w:rsid w:val="00196589"/>
    <w:rsid w:val="0019714F"/>
    <w:rsid w:val="00197269"/>
    <w:rsid w:val="00197E35"/>
    <w:rsid w:val="001A0340"/>
    <w:rsid w:val="001A0556"/>
    <w:rsid w:val="001A1242"/>
    <w:rsid w:val="001A266B"/>
    <w:rsid w:val="001A40DF"/>
    <w:rsid w:val="001A4CEE"/>
    <w:rsid w:val="001A5ED9"/>
    <w:rsid w:val="001A6494"/>
    <w:rsid w:val="001A6598"/>
    <w:rsid w:val="001A6EA1"/>
    <w:rsid w:val="001A771D"/>
    <w:rsid w:val="001B02F6"/>
    <w:rsid w:val="001B19F7"/>
    <w:rsid w:val="001B23ED"/>
    <w:rsid w:val="001B319E"/>
    <w:rsid w:val="001B37D2"/>
    <w:rsid w:val="001B3C7C"/>
    <w:rsid w:val="001B415F"/>
    <w:rsid w:val="001B5B6A"/>
    <w:rsid w:val="001B62A0"/>
    <w:rsid w:val="001B7473"/>
    <w:rsid w:val="001B79CE"/>
    <w:rsid w:val="001C0D42"/>
    <w:rsid w:val="001C3D9F"/>
    <w:rsid w:val="001C3DF0"/>
    <w:rsid w:val="001C4A30"/>
    <w:rsid w:val="001C4CBD"/>
    <w:rsid w:val="001C5183"/>
    <w:rsid w:val="001C5543"/>
    <w:rsid w:val="001C62F2"/>
    <w:rsid w:val="001C6F76"/>
    <w:rsid w:val="001D02E0"/>
    <w:rsid w:val="001D1B33"/>
    <w:rsid w:val="001D1C11"/>
    <w:rsid w:val="001D4EF1"/>
    <w:rsid w:val="001D56CA"/>
    <w:rsid w:val="001D5A8C"/>
    <w:rsid w:val="001E1654"/>
    <w:rsid w:val="001E2583"/>
    <w:rsid w:val="001E2A54"/>
    <w:rsid w:val="001E5706"/>
    <w:rsid w:val="001E59EA"/>
    <w:rsid w:val="001E59FD"/>
    <w:rsid w:val="001E5C8D"/>
    <w:rsid w:val="001E5E3C"/>
    <w:rsid w:val="001E63A8"/>
    <w:rsid w:val="001E6811"/>
    <w:rsid w:val="001F2337"/>
    <w:rsid w:val="001F24DA"/>
    <w:rsid w:val="001F2F0A"/>
    <w:rsid w:val="001F302C"/>
    <w:rsid w:val="001F30D7"/>
    <w:rsid w:val="001F327E"/>
    <w:rsid w:val="001F3843"/>
    <w:rsid w:val="001F5A5F"/>
    <w:rsid w:val="001F7024"/>
    <w:rsid w:val="001F76F3"/>
    <w:rsid w:val="001F7B29"/>
    <w:rsid w:val="00200F1C"/>
    <w:rsid w:val="002019A7"/>
    <w:rsid w:val="00201A1E"/>
    <w:rsid w:val="002022C5"/>
    <w:rsid w:val="0020241C"/>
    <w:rsid w:val="00203800"/>
    <w:rsid w:val="00205AA5"/>
    <w:rsid w:val="00206190"/>
    <w:rsid w:val="00206408"/>
    <w:rsid w:val="0020670A"/>
    <w:rsid w:val="00206FF0"/>
    <w:rsid w:val="00211A31"/>
    <w:rsid w:val="00213DE1"/>
    <w:rsid w:val="00215A71"/>
    <w:rsid w:val="00215D86"/>
    <w:rsid w:val="002212D9"/>
    <w:rsid w:val="002216E4"/>
    <w:rsid w:val="00221FEF"/>
    <w:rsid w:val="00223DC0"/>
    <w:rsid w:val="0022551E"/>
    <w:rsid w:val="00225D84"/>
    <w:rsid w:val="0023037C"/>
    <w:rsid w:val="00230AD4"/>
    <w:rsid w:val="00232CC5"/>
    <w:rsid w:val="00234338"/>
    <w:rsid w:val="002346C5"/>
    <w:rsid w:val="002349B6"/>
    <w:rsid w:val="00235620"/>
    <w:rsid w:val="0023570B"/>
    <w:rsid w:val="00237B72"/>
    <w:rsid w:val="00237FC8"/>
    <w:rsid w:val="002401EB"/>
    <w:rsid w:val="0024271F"/>
    <w:rsid w:val="002428D1"/>
    <w:rsid w:val="00245F1F"/>
    <w:rsid w:val="00246493"/>
    <w:rsid w:val="00247083"/>
    <w:rsid w:val="00250390"/>
    <w:rsid w:val="00250416"/>
    <w:rsid w:val="00251AB3"/>
    <w:rsid w:val="00252882"/>
    <w:rsid w:val="0025364B"/>
    <w:rsid w:val="00255BFA"/>
    <w:rsid w:val="00255DCB"/>
    <w:rsid w:val="00257070"/>
    <w:rsid w:val="00257185"/>
    <w:rsid w:val="00257226"/>
    <w:rsid w:val="0025739F"/>
    <w:rsid w:val="00257CBC"/>
    <w:rsid w:val="00260079"/>
    <w:rsid w:val="002605FB"/>
    <w:rsid w:val="00263450"/>
    <w:rsid w:val="002644BA"/>
    <w:rsid w:val="002648C6"/>
    <w:rsid w:val="00264F0A"/>
    <w:rsid w:val="0026504F"/>
    <w:rsid w:val="00265077"/>
    <w:rsid w:val="002655A2"/>
    <w:rsid w:val="00266E2B"/>
    <w:rsid w:val="002675C4"/>
    <w:rsid w:val="002677B3"/>
    <w:rsid w:val="00267D6A"/>
    <w:rsid w:val="00270EB4"/>
    <w:rsid w:val="002731F4"/>
    <w:rsid w:val="0027355F"/>
    <w:rsid w:val="0027488A"/>
    <w:rsid w:val="00277A8E"/>
    <w:rsid w:val="00281682"/>
    <w:rsid w:val="00282B43"/>
    <w:rsid w:val="0028469C"/>
    <w:rsid w:val="00286135"/>
    <w:rsid w:val="002913F5"/>
    <w:rsid w:val="002922E0"/>
    <w:rsid w:val="00293FF7"/>
    <w:rsid w:val="002A0201"/>
    <w:rsid w:val="002A0F4D"/>
    <w:rsid w:val="002A1ECF"/>
    <w:rsid w:val="002A242F"/>
    <w:rsid w:val="002A2678"/>
    <w:rsid w:val="002A28D4"/>
    <w:rsid w:val="002A482F"/>
    <w:rsid w:val="002A488C"/>
    <w:rsid w:val="002A4C8E"/>
    <w:rsid w:val="002A6522"/>
    <w:rsid w:val="002A7E35"/>
    <w:rsid w:val="002B2B1F"/>
    <w:rsid w:val="002B48CF"/>
    <w:rsid w:val="002B5259"/>
    <w:rsid w:val="002B5B82"/>
    <w:rsid w:val="002B5F50"/>
    <w:rsid w:val="002B66C4"/>
    <w:rsid w:val="002C1C57"/>
    <w:rsid w:val="002C4B51"/>
    <w:rsid w:val="002C4DE4"/>
    <w:rsid w:val="002C6913"/>
    <w:rsid w:val="002C7F72"/>
    <w:rsid w:val="002D10E1"/>
    <w:rsid w:val="002D1DB2"/>
    <w:rsid w:val="002D1F4C"/>
    <w:rsid w:val="002D23DA"/>
    <w:rsid w:val="002D3377"/>
    <w:rsid w:val="002D4546"/>
    <w:rsid w:val="002D4887"/>
    <w:rsid w:val="002D7083"/>
    <w:rsid w:val="002D7487"/>
    <w:rsid w:val="002D7C00"/>
    <w:rsid w:val="002E15E6"/>
    <w:rsid w:val="002E1A10"/>
    <w:rsid w:val="002E3F3C"/>
    <w:rsid w:val="002E4D60"/>
    <w:rsid w:val="002E610B"/>
    <w:rsid w:val="002F0AD5"/>
    <w:rsid w:val="002F2725"/>
    <w:rsid w:val="002F2BFB"/>
    <w:rsid w:val="002F37CA"/>
    <w:rsid w:val="002F50C3"/>
    <w:rsid w:val="002F58E4"/>
    <w:rsid w:val="002F5DB6"/>
    <w:rsid w:val="002F679C"/>
    <w:rsid w:val="002F73F7"/>
    <w:rsid w:val="002F7A0E"/>
    <w:rsid w:val="003035E7"/>
    <w:rsid w:val="003047DB"/>
    <w:rsid w:val="00305558"/>
    <w:rsid w:val="00305C76"/>
    <w:rsid w:val="00305D7D"/>
    <w:rsid w:val="0030667B"/>
    <w:rsid w:val="00307DEB"/>
    <w:rsid w:val="003104D7"/>
    <w:rsid w:val="00312053"/>
    <w:rsid w:val="00312D39"/>
    <w:rsid w:val="003131B0"/>
    <w:rsid w:val="003149A4"/>
    <w:rsid w:val="003203DD"/>
    <w:rsid w:val="00320D64"/>
    <w:rsid w:val="00320E1F"/>
    <w:rsid w:val="003211AF"/>
    <w:rsid w:val="00321E3E"/>
    <w:rsid w:val="00321EEC"/>
    <w:rsid w:val="00323BCE"/>
    <w:rsid w:val="00325983"/>
    <w:rsid w:val="003259F6"/>
    <w:rsid w:val="00330633"/>
    <w:rsid w:val="00334E71"/>
    <w:rsid w:val="0033523C"/>
    <w:rsid w:val="003352E9"/>
    <w:rsid w:val="00336786"/>
    <w:rsid w:val="00340634"/>
    <w:rsid w:val="00341438"/>
    <w:rsid w:val="00342C47"/>
    <w:rsid w:val="00342E8D"/>
    <w:rsid w:val="00343BC8"/>
    <w:rsid w:val="00343F5D"/>
    <w:rsid w:val="003448ED"/>
    <w:rsid w:val="00344C85"/>
    <w:rsid w:val="00345595"/>
    <w:rsid w:val="0034635C"/>
    <w:rsid w:val="00347821"/>
    <w:rsid w:val="00350A1A"/>
    <w:rsid w:val="003520E4"/>
    <w:rsid w:val="00352144"/>
    <w:rsid w:val="003523D2"/>
    <w:rsid w:val="0035260A"/>
    <w:rsid w:val="0035314D"/>
    <w:rsid w:val="003540FD"/>
    <w:rsid w:val="003542C2"/>
    <w:rsid w:val="003552C9"/>
    <w:rsid w:val="00355EBC"/>
    <w:rsid w:val="0036075E"/>
    <w:rsid w:val="0036240F"/>
    <w:rsid w:val="003624E6"/>
    <w:rsid w:val="00366DEB"/>
    <w:rsid w:val="00371F50"/>
    <w:rsid w:val="00374593"/>
    <w:rsid w:val="003752F3"/>
    <w:rsid w:val="00376CA9"/>
    <w:rsid w:val="00382680"/>
    <w:rsid w:val="00382D32"/>
    <w:rsid w:val="0038304E"/>
    <w:rsid w:val="0038330A"/>
    <w:rsid w:val="00385CD3"/>
    <w:rsid w:val="00385DE3"/>
    <w:rsid w:val="00385E7B"/>
    <w:rsid w:val="0038639A"/>
    <w:rsid w:val="00386423"/>
    <w:rsid w:val="00386E3E"/>
    <w:rsid w:val="00386FAF"/>
    <w:rsid w:val="00394710"/>
    <w:rsid w:val="00394CFF"/>
    <w:rsid w:val="00395DA6"/>
    <w:rsid w:val="0039671B"/>
    <w:rsid w:val="003A388E"/>
    <w:rsid w:val="003A63C3"/>
    <w:rsid w:val="003A70AA"/>
    <w:rsid w:val="003B1115"/>
    <w:rsid w:val="003B1337"/>
    <w:rsid w:val="003B1EDC"/>
    <w:rsid w:val="003B3CBF"/>
    <w:rsid w:val="003B4953"/>
    <w:rsid w:val="003B5F7E"/>
    <w:rsid w:val="003B7F62"/>
    <w:rsid w:val="003C0149"/>
    <w:rsid w:val="003C18FC"/>
    <w:rsid w:val="003C2572"/>
    <w:rsid w:val="003C2F48"/>
    <w:rsid w:val="003C30B6"/>
    <w:rsid w:val="003C34C0"/>
    <w:rsid w:val="003C3B2E"/>
    <w:rsid w:val="003C531E"/>
    <w:rsid w:val="003D2B34"/>
    <w:rsid w:val="003D4E3B"/>
    <w:rsid w:val="003D4EE9"/>
    <w:rsid w:val="003D5167"/>
    <w:rsid w:val="003D55D3"/>
    <w:rsid w:val="003D6296"/>
    <w:rsid w:val="003D77DC"/>
    <w:rsid w:val="003D792A"/>
    <w:rsid w:val="003D793A"/>
    <w:rsid w:val="003D7D3A"/>
    <w:rsid w:val="003E0072"/>
    <w:rsid w:val="003E0614"/>
    <w:rsid w:val="003E0B8D"/>
    <w:rsid w:val="003E2A0A"/>
    <w:rsid w:val="003E3BA2"/>
    <w:rsid w:val="003E4DE4"/>
    <w:rsid w:val="003E72F0"/>
    <w:rsid w:val="003E7E5B"/>
    <w:rsid w:val="003F0359"/>
    <w:rsid w:val="003F14DC"/>
    <w:rsid w:val="003F3908"/>
    <w:rsid w:val="003F4364"/>
    <w:rsid w:val="003F4BB5"/>
    <w:rsid w:val="003F5B6C"/>
    <w:rsid w:val="004001BA"/>
    <w:rsid w:val="0040056E"/>
    <w:rsid w:val="00400FC9"/>
    <w:rsid w:val="004018B3"/>
    <w:rsid w:val="00401F9F"/>
    <w:rsid w:val="00403776"/>
    <w:rsid w:val="00404AF3"/>
    <w:rsid w:val="004067DA"/>
    <w:rsid w:val="004121AF"/>
    <w:rsid w:val="00412D35"/>
    <w:rsid w:val="00415A50"/>
    <w:rsid w:val="00416A3F"/>
    <w:rsid w:val="00420057"/>
    <w:rsid w:val="00420466"/>
    <w:rsid w:val="004208BA"/>
    <w:rsid w:val="00420A5F"/>
    <w:rsid w:val="00420DDD"/>
    <w:rsid w:val="00421157"/>
    <w:rsid w:val="00421F2E"/>
    <w:rsid w:val="00422B8C"/>
    <w:rsid w:val="004244EF"/>
    <w:rsid w:val="00424EC5"/>
    <w:rsid w:val="0042632B"/>
    <w:rsid w:val="004265CF"/>
    <w:rsid w:val="00427FC1"/>
    <w:rsid w:val="00431BC8"/>
    <w:rsid w:val="0043755B"/>
    <w:rsid w:val="00441685"/>
    <w:rsid w:val="00443719"/>
    <w:rsid w:val="004455C6"/>
    <w:rsid w:val="00445A7C"/>
    <w:rsid w:val="00446CA3"/>
    <w:rsid w:val="00447BDD"/>
    <w:rsid w:val="0045052D"/>
    <w:rsid w:val="00451BFE"/>
    <w:rsid w:val="0045260E"/>
    <w:rsid w:val="00453BAC"/>
    <w:rsid w:val="004613AB"/>
    <w:rsid w:val="00461F96"/>
    <w:rsid w:val="00462357"/>
    <w:rsid w:val="0046260C"/>
    <w:rsid w:val="00462F53"/>
    <w:rsid w:val="00471D66"/>
    <w:rsid w:val="00473249"/>
    <w:rsid w:val="00473652"/>
    <w:rsid w:val="004741EF"/>
    <w:rsid w:val="004748F8"/>
    <w:rsid w:val="00475955"/>
    <w:rsid w:val="0047633F"/>
    <w:rsid w:val="00476626"/>
    <w:rsid w:val="00477B2E"/>
    <w:rsid w:val="00481AA0"/>
    <w:rsid w:val="00483680"/>
    <w:rsid w:val="00485C7D"/>
    <w:rsid w:val="00487450"/>
    <w:rsid w:val="00487EE1"/>
    <w:rsid w:val="004908B2"/>
    <w:rsid w:val="00492B87"/>
    <w:rsid w:val="00493127"/>
    <w:rsid w:val="004942FB"/>
    <w:rsid w:val="004947F2"/>
    <w:rsid w:val="00494D6F"/>
    <w:rsid w:val="00496CBE"/>
    <w:rsid w:val="00497D64"/>
    <w:rsid w:val="004A0339"/>
    <w:rsid w:val="004A0750"/>
    <w:rsid w:val="004A2B44"/>
    <w:rsid w:val="004A2E13"/>
    <w:rsid w:val="004A4195"/>
    <w:rsid w:val="004A4476"/>
    <w:rsid w:val="004A503E"/>
    <w:rsid w:val="004A5191"/>
    <w:rsid w:val="004A54DA"/>
    <w:rsid w:val="004A78C6"/>
    <w:rsid w:val="004B0A85"/>
    <w:rsid w:val="004B1A05"/>
    <w:rsid w:val="004B59BF"/>
    <w:rsid w:val="004B6A59"/>
    <w:rsid w:val="004C0BB2"/>
    <w:rsid w:val="004C294E"/>
    <w:rsid w:val="004C2D2D"/>
    <w:rsid w:val="004C4764"/>
    <w:rsid w:val="004C4CE8"/>
    <w:rsid w:val="004C6646"/>
    <w:rsid w:val="004D051C"/>
    <w:rsid w:val="004D0F4C"/>
    <w:rsid w:val="004D12E4"/>
    <w:rsid w:val="004D5C79"/>
    <w:rsid w:val="004D6003"/>
    <w:rsid w:val="004D6031"/>
    <w:rsid w:val="004D6953"/>
    <w:rsid w:val="004D6C24"/>
    <w:rsid w:val="004D6C51"/>
    <w:rsid w:val="004E0598"/>
    <w:rsid w:val="004E4D9D"/>
    <w:rsid w:val="004E5E50"/>
    <w:rsid w:val="004E6A13"/>
    <w:rsid w:val="004E6AB0"/>
    <w:rsid w:val="004E7B88"/>
    <w:rsid w:val="004F053B"/>
    <w:rsid w:val="004F30DC"/>
    <w:rsid w:val="004F5876"/>
    <w:rsid w:val="004F5FF8"/>
    <w:rsid w:val="004F6BAB"/>
    <w:rsid w:val="005002B2"/>
    <w:rsid w:val="00500926"/>
    <w:rsid w:val="00502E90"/>
    <w:rsid w:val="00503464"/>
    <w:rsid w:val="00507569"/>
    <w:rsid w:val="00510D7F"/>
    <w:rsid w:val="00511498"/>
    <w:rsid w:val="00512675"/>
    <w:rsid w:val="0051438F"/>
    <w:rsid w:val="005160FF"/>
    <w:rsid w:val="0051644A"/>
    <w:rsid w:val="00517537"/>
    <w:rsid w:val="0051797A"/>
    <w:rsid w:val="00521A4C"/>
    <w:rsid w:val="0052406D"/>
    <w:rsid w:val="00525803"/>
    <w:rsid w:val="0052778B"/>
    <w:rsid w:val="005277C4"/>
    <w:rsid w:val="00530F23"/>
    <w:rsid w:val="005320FD"/>
    <w:rsid w:val="005327CA"/>
    <w:rsid w:val="005371F7"/>
    <w:rsid w:val="005372B2"/>
    <w:rsid w:val="005455C4"/>
    <w:rsid w:val="00546E9C"/>
    <w:rsid w:val="00550285"/>
    <w:rsid w:val="00550B74"/>
    <w:rsid w:val="00551A8B"/>
    <w:rsid w:val="00552A6C"/>
    <w:rsid w:val="00552CE2"/>
    <w:rsid w:val="00552DE8"/>
    <w:rsid w:val="0055653B"/>
    <w:rsid w:val="00556ABF"/>
    <w:rsid w:val="005603AC"/>
    <w:rsid w:val="00561DEC"/>
    <w:rsid w:val="005622D7"/>
    <w:rsid w:val="00564D4A"/>
    <w:rsid w:val="00565303"/>
    <w:rsid w:val="00567ABF"/>
    <w:rsid w:val="0057012C"/>
    <w:rsid w:val="005708E7"/>
    <w:rsid w:val="00571D05"/>
    <w:rsid w:val="005751C2"/>
    <w:rsid w:val="00575794"/>
    <w:rsid w:val="00580575"/>
    <w:rsid w:val="00584640"/>
    <w:rsid w:val="005846AD"/>
    <w:rsid w:val="0058626F"/>
    <w:rsid w:val="00587C83"/>
    <w:rsid w:val="0059398E"/>
    <w:rsid w:val="00593D0A"/>
    <w:rsid w:val="00594AE6"/>
    <w:rsid w:val="005959F1"/>
    <w:rsid w:val="0059703C"/>
    <w:rsid w:val="0059779F"/>
    <w:rsid w:val="005A1BE5"/>
    <w:rsid w:val="005A5156"/>
    <w:rsid w:val="005A5981"/>
    <w:rsid w:val="005A5C8D"/>
    <w:rsid w:val="005A5E6D"/>
    <w:rsid w:val="005A6EFD"/>
    <w:rsid w:val="005B1915"/>
    <w:rsid w:val="005B1C56"/>
    <w:rsid w:val="005B261C"/>
    <w:rsid w:val="005B2C46"/>
    <w:rsid w:val="005B3AD3"/>
    <w:rsid w:val="005B3D17"/>
    <w:rsid w:val="005B45AF"/>
    <w:rsid w:val="005B640A"/>
    <w:rsid w:val="005C17F6"/>
    <w:rsid w:val="005C1CFD"/>
    <w:rsid w:val="005C2159"/>
    <w:rsid w:val="005C354B"/>
    <w:rsid w:val="005C408A"/>
    <w:rsid w:val="005C474B"/>
    <w:rsid w:val="005C5600"/>
    <w:rsid w:val="005C5C4F"/>
    <w:rsid w:val="005C6816"/>
    <w:rsid w:val="005C7037"/>
    <w:rsid w:val="005C73F5"/>
    <w:rsid w:val="005C7BE4"/>
    <w:rsid w:val="005D2B86"/>
    <w:rsid w:val="005D5196"/>
    <w:rsid w:val="005D5662"/>
    <w:rsid w:val="005D6C6A"/>
    <w:rsid w:val="005E2279"/>
    <w:rsid w:val="005E278D"/>
    <w:rsid w:val="005E2F61"/>
    <w:rsid w:val="005E3F32"/>
    <w:rsid w:val="005E5288"/>
    <w:rsid w:val="005E7609"/>
    <w:rsid w:val="005E76CC"/>
    <w:rsid w:val="005F0048"/>
    <w:rsid w:val="005F18C4"/>
    <w:rsid w:val="005F1C83"/>
    <w:rsid w:val="005F475D"/>
    <w:rsid w:val="005F5287"/>
    <w:rsid w:val="005F598A"/>
    <w:rsid w:val="005F5A3E"/>
    <w:rsid w:val="00601A27"/>
    <w:rsid w:val="00602687"/>
    <w:rsid w:val="00603146"/>
    <w:rsid w:val="0060414E"/>
    <w:rsid w:val="00604680"/>
    <w:rsid w:val="00605724"/>
    <w:rsid w:val="00605AA8"/>
    <w:rsid w:val="00606CD7"/>
    <w:rsid w:val="006104A6"/>
    <w:rsid w:val="00613B98"/>
    <w:rsid w:val="006178BE"/>
    <w:rsid w:val="006218F4"/>
    <w:rsid w:val="006221E5"/>
    <w:rsid w:val="006233F9"/>
    <w:rsid w:val="00623DC3"/>
    <w:rsid w:val="006256BE"/>
    <w:rsid w:val="006256C3"/>
    <w:rsid w:val="006266CD"/>
    <w:rsid w:val="0062672B"/>
    <w:rsid w:val="00630BC8"/>
    <w:rsid w:val="00630CF6"/>
    <w:rsid w:val="0063190B"/>
    <w:rsid w:val="00632028"/>
    <w:rsid w:val="00634EAA"/>
    <w:rsid w:val="00635FC4"/>
    <w:rsid w:val="00636B6F"/>
    <w:rsid w:val="00636F67"/>
    <w:rsid w:val="00637732"/>
    <w:rsid w:val="00641581"/>
    <w:rsid w:val="006432A9"/>
    <w:rsid w:val="00644240"/>
    <w:rsid w:val="00644FCC"/>
    <w:rsid w:val="00647270"/>
    <w:rsid w:val="00650428"/>
    <w:rsid w:val="006508D8"/>
    <w:rsid w:val="00651C5A"/>
    <w:rsid w:val="006559A6"/>
    <w:rsid w:val="00657DC6"/>
    <w:rsid w:val="00660A4A"/>
    <w:rsid w:val="00660E19"/>
    <w:rsid w:val="006615BF"/>
    <w:rsid w:val="0066230A"/>
    <w:rsid w:val="00663859"/>
    <w:rsid w:val="00663C67"/>
    <w:rsid w:val="00665BB0"/>
    <w:rsid w:val="00665D8D"/>
    <w:rsid w:val="00666EA7"/>
    <w:rsid w:val="00666F4A"/>
    <w:rsid w:val="006674CE"/>
    <w:rsid w:val="00667DAF"/>
    <w:rsid w:val="0067563E"/>
    <w:rsid w:val="00676AAD"/>
    <w:rsid w:val="00676B44"/>
    <w:rsid w:val="0067722D"/>
    <w:rsid w:val="00680C29"/>
    <w:rsid w:val="006814DF"/>
    <w:rsid w:val="00681ADF"/>
    <w:rsid w:val="00681B54"/>
    <w:rsid w:val="006827E6"/>
    <w:rsid w:val="00683D7B"/>
    <w:rsid w:val="00685ED5"/>
    <w:rsid w:val="00686342"/>
    <w:rsid w:val="0069003B"/>
    <w:rsid w:val="006904E8"/>
    <w:rsid w:val="00691136"/>
    <w:rsid w:val="006928AD"/>
    <w:rsid w:val="00692BE5"/>
    <w:rsid w:val="006958B9"/>
    <w:rsid w:val="0069700B"/>
    <w:rsid w:val="006A0B9A"/>
    <w:rsid w:val="006A0DF5"/>
    <w:rsid w:val="006A0E87"/>
    <w:rsid w:val="006A1ABD"/>
    <w:rsid w:val="006A4266"/>
    <w:rsid w:val="006A4FEF"/>
    <w:rsid w:val="006A5081"/>
    <w:rsid w:val="006A588E"/>
    <w:rsid w:val="006A6217"/>
    <w:rsid w:val="006A654E"/>
    <w:rsid w:val="006A7648"/>
    <w:rsid w:val="006B12FF"/>
    <w:rsid w:val="006B1E32"/>
    <w:rsid w:val="006B25B9"/>
    <w:rsid w:val="006B361F"/>
    <w:rsid w:val="006B3885"/>
    <w:rsid w:val="006B38A4"/>
    <w:rsid w:val="006B4172"/>
    <w:rsid w:val="006B55EA"/>
    <w:rsid w:val="006B563F"/>
    <w:rsid w:val="006B5F5F"/>
    <w:rsid w:val="006B6021"/>
    <w:rsid w:val="006B617A"/>
    <w:rsid w:val="006B7B10"/>
    <w:rsid w:val="006C03D9"/>
    <w:rsid w:val="006C062F"/>
    <w:rsid w:val="006C283D"/>
    <w:rsid w:val="006C4083"/>
    <w:rsid w:val="006C4793"/>
    <w:rsid w:val="006C52BA"/>
    <w:rsid w:val="006C55A1"/>
    <w:rsid w:val="006C5EBC"/>
    <w:rsid w:val="006C6167"/>
    <w:rsid w:val="006D138A"/>
    <w:rsid w:val="006D14F9"/>
    <w:rsid w:val="006D240F"/>
    <w:rsid w:val="006D2780"/>
    <w:rsid w:val="006D3525"/>
    <w:rsid w:val="006D47FC"/>
    <w:rsid w:val="006D5945"/>
    <w:rsid w:val="006D67B1"/>
    <w:rsid w:val="006D68A7"/>
    <w:rsid w:val="006D7545"/>
    <w:rsid w:val="006D7FEF"/>
    <w:rsid w:val="006E0213"/>
    <w:rsid w:val="006E0744"/>
    <w:rsid w:val="006E0994"/>
    <w:rsid w:val="006E1336"/>
    <w:rsid w:val="006E1BF4"/>
    <w:rsid w:val="006E240C"/>
    <w:rsid w:val="006E2A1A"/>
    <w:rsid w:val="006E5FA0"/>
    <w:rsid w:val="006F03EE"/>
    <w:rsid w:val="006F059F"/>
    <w:rsid w:val="006F0AC2"/>
    <w:rsid w:val="006F0C5D"/>
    <w:rsid w:val="006F10F7"/>
    <w:rsid w:val="006F199C"/>
    <w:rsid w:val="006F1CE0"/>
    <w:rsid w:val="006F24D7"/>
    <w:rsid w:val="006F2F41"/>
    <w:rsid w:val="006F3E97"/>
    <w:rsid w:val="006F3EC0"/>
    <w:rsid w:val="006F4161"/>
    <w:rsid w:val="007007FA"/>
    <w:rsid w:val="00700873"/>
    <w:rsid w:val="00700929"/>
    <w:rsid w:val="00700CB3"/>
    <w:rsid w:val="00701BDA"/>
    <w:rsid w:val="00703E51"/>
    <w:rsid w:val="007040B5"/>
    <w:rsid w:val="00704F70"/>
    <w:rsid w:val="00705A14"/>
    <w:rsid w:val="007079C5"/>
    <w:rsid w:val="00710391"/>
    <w:rsid w:val="0071084C"/>
    <w:rsid w:val="007110F4"/>
    <w:rsid w:val="007113C8"/>
    <w:rsid w:val="00711ECB"/>
    <w:rsid w:val="00713591"/>
    <w:rsid w:val="007138C8"/>
    <w:rsid w:val="00713E3B"/>
    <w:rsid w:val="0071596A"/>
    <w:rsid w:val="0071597F"/>
    <w:rsid w:val="00715DB6"/>
    <w:rsid w:val="00717B40"/>
    <w:rsid w:val="00720C50"/>
    <w:rsid w:val="007232C1"/>
    <w:rsid w:val="007253AA"/>
    <w:rsid w:val="0072654D"/>
    <w:rsid w:val="00727FDA"/>
    <w:rsid w:val="0073130A"/>
    <w:rsid w:val="007318C8"/>
    <w:rsid w:val="00734B4A"/>
    <w:rsid w:val="00734D6B"/>
    <w:rsid w:val="00736D16"/>
    <w:rsid w:val="00740695"/>
    <w:rsid w:val="0074191D"/>
    <w:rsid w:val="00741DC9"/>
    <w:rsid w:val="00742670"/>
    <w:rsid w:val="00742DF1"/>
    <w:rsid w:val="00743007"/>
    <w:rsid w:val="007436AA"/>
    <w:rsid w:val="00746267"/>
    <w:rsid w:val="00747293"/>
    <w:rsid w:val="007472DC"/>
    <w:rsid w:val="0074779B"/>
    <w:rsid w:val="00747F28"/>
    <w:rsid w:val="00751FC8"/>
    <w:rsid w:val="00752650"/>
    <w:rsid w:val="00753037"/>
    <w:rsid w:val="00753B9B"/>
    <w:rsid w:val="00757CEF"/>
    <w:rsid w:val="00757EBA"/>
    <w:rsid w:val="00763D9B"/>
    <w:rsid w:val="00763E58"/>
    <w:rsid w:val="007642A1"/>
    <w:rsid w:val="00764D3A"/>
    <w:rsid w:val="00765E32"/>
    <w:rsid w:val="00772F99"/>
    <w:rsid w:val="00773186"/>
    <w:rsid w:val="00774FEB"/>
    <w:rsid w:val="00775CB2"/>
    <w:rsid w:val="00775F8E"/>
    <w:rsid w:val="00783847"/>
    <w:rsid w:val="00783DF5"/>
    <w:rsid w:val="00784721"/>
    <w:rsid w:val="0078488F"/>
    <w:rsid w:val="00784B7B"/>
    <w:rsid w:val="0078550E"/>
    <w:rsid w:val="0078690E"/>
    <w:rsid w:val="00786F45"/>
    <w:rsid w:val="007877D1"/>
    <w:rsid w:val="00790076"/>
    <w:rsid w:val="007918D9"/>
    <w:rsid w:val="0079331D"/>
    <w:rsid w:val="007934C7"/>
    <w:rsid w:val="007947A1"/>
    <w:rsid w:val="00796DD2"/>
    <w:rsid w:val="00797343"/>
    <w:rsid w:val="00797BFC"/>
    <w:rsid w:val="007A0D50"/>
    <w:rsid w:val="007A2091"/>
    <w:rsid w:val="007A612A"/>
    <w:rsid w:val="007A7C80"/>
    <w:rsid w:val="007B1EC2"/>
    <w:rsid w:val="007B266F"/>
    <w:rsid w:val="007B2B0F"/>
    <w:rsid w:val="007B2BA4"/>
    <w:rsid w:val="007B3A3A"/>
    <w:rsid w:val="007B48C8"/>
    <w:rsid w:val="007B48CB"/>
    <w:rsid w:val="007B4B7C"/>
    <w:rsid w:val="007B4DE0"/>
    <w:rsid w:val="007B5C83"/>
    <w:rsid w:val="007B6652"/>
    <w:rsid w:val="007B6A18"/>
    <w:rsid w:val="007B7AFD"/>
    <w:rsid w:val="007B7B0E"/>
    <w:rsid w:val="007B7F0B"/>
    <w:rsid w:val="007C14E0"/>
    <w:rsid w:val="007C27E8"/>
    <w:rsid w:val="007C3203"/>
    <w:rsid w:val="007C36F5"/>
    <w:rsid w:val="007C5E4C"/>
    <w:rsid w:val="007C629B"/>
    <w:rsid w:val="007C7731"/>
    <w:rsid w:val="007D2888"/>
    <w:rsid w:val="007D2D33"/>
    <w:rsid w:val="007D2E14"/>
    <w:rsid w:val="007D79D9"/>
    <w:rsid w:val="007E01D5"/>
    <w:rsid w:val="007E0D42"/>
    <w:rsid w:val="007E1BBF"/>
    <w:rsid w:val="007E21FC"/>
    <w:rsid w:val="007E2A93"/>
    <w:rsid w:val="007E2D1D"/>
    <w:rsid w:val="007E64FE"/>
    <w:rsid w:val="007E6F8E"/>
    <w:rsid w:val="007E77BE"/>
    <w:rsid w:val="007F0330"/>
    <w:rsid w:val="007F13F9"/>
    <w:rsid w:val="007F2A46"/>
    <w:rsid w:val="007F3F5C"/>
    <w:rsid w:val="007F5DC4"/>
    <w:rsid w:val="007F667D"/>
    <w:rsid w:val="00800845"/>
    <w:rsid w:val="00800935"/>
    <w:rsid w:val="00800948"/>
    <w:rsid w:val="00801233"/>
    <w:rsid w:val="00801299"/>
    <w:rsid w:val="00801C26"/>
    <w:rsid w:val="00802107"/>
    <w:rsid w:val="008035C0"/>
    <w:rsid w:val="008036E2"/>
    <w:rsid w:val="00804B30"/>
    <w:rsid w:val="0080578A"/>
    <w:rsid w:val="00807829"/>
    <w:rsid w:val="0080784E"/>
    <w:rsid w:val="00810815"/>
    <w:rsid w:val="00813BD9"/>
    <w:rsid w:val="00813E2E"/>
    <w:rsid w:val="00815A8F"/>
    <w:rsid w:val="00816952"/>
    <w:rsid w:val="00817EBF"/>
    <w:rsid w:val="00820C75"/>
    <w:rsid w:val="0082188D"/>
    <w:rsid w:val="00824B78"/>
    <w:rsid w:val="008252D7"/>
    <w:rsid w:val="00826505"/>
    <w:rsid w:val="00827340"/>
    <w:rsid w:val="00827377"/>
    <w:rsid w:val="0083424B"/>
    <w:rsid w:val="0083476D"/>
    <w:rsid w:val="00836205"/>
    <w:rsid w:val="00841CAB"/>
    <w:rsid w:val="00842157"/>
    <w:rsid w:val="008421B9"/>
    <w:rsid w:val="00842964"/>
    <w:rsid w:val="00844262"/>
    <w:rsid w:val="0084527D"/>
    <w:rsid w:val="00846816"/>
    <w:rsid w:val="0084689A"/>
    <w:rsid w:val="00850ECB"/>
    <w:rsid w:val="0085111B"/>
    <w:rsid w:val="00854767"/>
    <w:rsid w:val="008552D4"/>
    <w:rsid w:val="00855F90"/>
    <w:rsid w:val="008562A7"/>
    <w:rsid w:val="008566F7"/>
    <w:rsid w:val="00856E7B"/>
    <w:rsid w:val="00860967"/>
    <w:rsid w:val="00860E6E"/>
    <w:rsid w:val="008617F1"/>
    <w:rsid w:val="00863C26"/>
    <w:rsid w:val="008704B6"/>
    <w:rsid w:val="008718DA"/>
    <w:rsid w:val="0087265C"/>
    <w:rsid w:val="00872B3A"/>
    <w:rsid w:val="00873624"/>
    <w:rsid w:val="00873726"/>
    <w:rsid w:val="008741B9"/>
    <w:rsid w:val="0087438B"/>
    <w:rsid w:val="008751DB"/>
    <w:rsid w:val="008760FA"/>
    <w:rsid w:val="0088072C"/>
    <w:rsid w:val="00880D05"/>
    <w:rsid w:val="0088158B"/>
    <w:rsid w:val="00881857"/>
    <w:rsid w:val="00881B8C"/>
    <w:rsid w:val="008821F4"/>
    <w:rsid w:val="00882488"/>
    <w:rsid w:val="008904EE"/>
    <w:rsid w:val="008904F2"/>
    <w:rsid w:val="00890908"/>
    <w:rsid w:val="00890BEA"/>
    <w:rsid w:val="0089177E"/>
    <w:rsid w:val="00891BAB"/>
    <w:rsid w:val="00892BC3"/>
    <w:rsid w:val="008938D5"/>
    <w:rsid w:val="00895869"/>
    <w:rsid w:val="00896995"/>
    <w:rsid w:val="008A1F8F"/>
    <w:rsid w:val="008A287D"/>
    <w:rsid w:val="008A2EA5"/>
    <w:rsid w:val="008A4A95"/>
    <w:rsid w:val="008A5617"/>
    <w:rsid w:val="008A6F2F"/>
    <w:rsid w:val="008A7040"/>
    <w:rsid w:val="008A74D2"/>
    <w:rsid w:val="008B0843"/>
    <w:rsid w:val="008B0CE5"/>
    <w:rsid w:val="008B27FC"/>
    <w:rsid w:val="008B42CF"/>
    <w:rsid w:val="008B45C3"/>
    <w:rsid w:val="008B472E"/>
    <w:rsid w:val="008B5461"/>
    <w:rsid w:val="008B5FAA"/>
    <w:rsid w:val="008C0027"/>
    <w:rsid w:val="008C10B4"/>
    <w:rsid w:val="008C12D8"/>
    <w:rsid w:val="008C15E9"/>
    <w:rsid w:val="008C1900"/>
    <w:rsid w:val="008C1F77"/>
    <w:rsid w:val="008C2661"/>
    <w:rsid w:val="008C3867"/>
    <w:rsid w:val="008C4538"/>
    <w:rsid w:val="008C5E99"/>
    <w:rsid w:val="008C6C54"/>
    <w:rsid w:val="008D0C3E"/>
    <w:rsid w:val="008D166E"/>
    <w:rsid w:val="008D1EF9"/>
    <w:rsid w:val="008D3BFA"/>
    <w:rsid w:val="008D3C0E"/>
    <w:rsid w:val="008D3EA2"/>
    <w:rsid w:val="008D41D3"/>
    <w:rsid w:val="008D454C"/>
    <w:rsid w:val="008D5C7F"/>
    <w:rsid w:val="008D64FC"/>
    <w:rsid w:val="008D672C"/>
    <w:rsid w:val="008D6F43"/>
    <w:rsid w:val="008E05D8"/>
    <w:rsid w:val="008E0D79"/>
    <w:rsid w:val="008E3A0E"/>
    <w:rsid w:val="008E4423"/>
    <w:rsid w:val="008E74FA"/>
    <w:rsid w:val="008F0843"/>
    <w:rsid w:val="008F0CDA"/>
    <w:rsid w:val="008F1A1F"/>
    <w:rsid w:val="008F40D4"/>
    <w:rsid w:val="008F4AF3"/>
    <w:rsid w:val="008F501B"/>
    <w:rsid w:val="008F5F5C"/>
    <w:rsid w:val="008F658D"/>
    <w:rsid w:val="008F73F2"/>
    <w:rsid w:val="00900680"/>
    <w:rsid w:val="00900C0E"/>
    <w:rsid w:val="00900C96"/>
    <w:rsid w:val="009037F8"/>
    <w:rsid w:val="009047FF"/>
    <w:rsid w:val="009064CC"/>
    <w:rsid w:val="00906976"/>
    <w:rsid w:val="00906FBD"/>
    <w:rsid w:val="0090758E"/>
    <w:rsid w:val="00907FA8"/>
    <w:rsid w:val="00910458"/>
    <w:rsid w:val="00910942"/>
    <w:rsid w:val="00910E52"/>
    <w:rsid w:val="00912C0E"/>
    <w:rsid w:val="00913889"/>
    <w:rsid w:val="00914DF3"/>
    <w:rsid w:val="009174FE"/>
    <w:rsid w:val="009176A3"/>
    <w:rsid w:val="00917700"/>
    <w:rsid w:val="0092085D"/>
    <w:rsid w:val="00922E49"/>
    <w:rsid w:val="00922E5C"/>
    <w:rsid w:val="00923991"/>
    <w:rsid w:val="00923F05"/>
    <w:rsid w:val="00924A4A"/>
    <w:rsid w:val="00924EF4"/>
    <w:rsid w:val="00924F5E"/>
    <w:rsid w:val="00926351"/>
    <w:rsid w:val="009267A3"/>
    <w:rsid w:val="00931A92"/>
    <w:rsid w:val="0093286C"/>
    <w:rsid w:val="00932A6C"/>
    <w:rsid w:val="00933837"/>
    <w:rsid w:val="00933A74"/>
    <w:rsid w:val="009352E3"/>
    <w:rsid w:val="009361CF"/>
    <w:rsid w:val="0093777D"/>
    <w:rsid w:val="00943A55"/>
    <w:rsid w:val="009446DC"/>
    <w:rsid w:val="009447A9"/>
    <w:rsid w:val="00944C2E"/>
    <w:rsid w:val="00944C5E"/>
    <w:rsid w:val="009461A8"/>
    <w:rsid w:val="0094631F"/>
    <w:rsid w:val="00946D03"/>
    <w:rsid w:val="00947478"/>
    <w:rsid w:val="00947B7F"/>
    <w:rsid w:val="0095065E"/>
    <w:rsid w:val="009509E4"/>
    <w:rsid w:val="0095425E"/>
    <w:rsid w:val="009570C6"/>
    <w:rsid w:val="009570D1"/>
    <w:rsid w:val="009604D6"/>
    <w:rsid w:val="00961592"/>
    <w:rsid w:val="00961C55"/>
    <w:rsid w:val="00961E44"/>
    <w:rsid w:val="0096237A"/>
    <w:rsid w:val="0096240C"/>
    <w:rsid w:val="00962F1A"/>
    <w:rsid w:val="0096368B"/>
    <w:rsid w:val="0096375D"/>
    <w:rsid w:val="009640B0"/>
    <w:rsid w:val="0097031D"/>
    <w:rsid w:val="00970B63"/>
    <w:rsid w:val="00970CC2"/>
    <w:rsid w:val="0097157F"/>
    <w:rsid w:val="00973940"/>
    <w:rsid w:val="009742AC"/>
    <w:rsid w:val="00975A4D"/>
    <w:rsid w:val="009826A9"/>
    <w:rsid w:val="00984AF2"/>
    <w:rsid w:val="00987185"/>
    <w:rsid w:val="009905F6"/>
    <w:rsid w:val="0099156E"/>
    <w:rsid w:val="0099229F"/>
    <w:rsid w:val="0099364D"/>
    <w:rsid w:val="009936E5"/>
    <w:rsid w:val="0099407B"/>
    <w:rsid w:val="00994116"/>
    <w:rsid w:val="009965A3"/>
    <w:rsid w:val="009966E9"/>
    <w:rsid w:val="00997FFA"/>
    <w:rsid w:val="009A03A4"/>
    <w:rsid w:val="009A10C3"/>
    <w:rsid w:val="009A2F4F"/>
    <w:rsid w:val="009A40FE"/>
    <w:rsid w:val="009A53B5"/>
    <w:rsid w:val="009A58BC"/>
    <w:rsid w:val="009A62D8"/>
    <w:rsid w:val="009A6C4F"/>
    <w:rsid w:val="009B047D"/>
    <w:rsid w:val="009B0E93"/>
    <w:rsid w:val="009B1889"/>
    <w:rsid w:val="009B2CAB"/>
    <w:rsid w:val="009B34C5"/>
    <w:rsid w:val="009B3647"/>
    <w:rsid w:val="009B3A12"/>
    <w:rsid w:val="009B6C81"/>
    <w:rsid w:val="009C040B"/>
    <w:rsid w:val="009C04CA"/>
    <w:rsid w:val="009C1B55"/>
    <w:rsid w:val="009C2248"/>
    <w:rsid w:val="009C30A9"/>
    <w:rsid w:val="009C3660"/>
    <w:rsid w:val="009C4EAA"/>
    <w:rsid w:val="009C7843"/>
    <w:rsid w:val="009C7C36"/>
    <w:rsid w:val="009C7F79"/>
    <w:rsid w:val="009D03FB"/>
    <w:rsid w:val="009D040B"/>
    <w:rsid w:val="009D1287"/>
    <w:rsid w:val="009D150E"/>
    <w:rsid w:val="009D233E"/>
    <w:rsid w:val="009D3822"/>
    <w:rsid w:val="009D3A53"/>
    <w:rsid w:val="009D525B"/>
    <w:rsid w:val="009D69AA"/>
    <w:rsid w:val="009D6CBB"/>
    <w:rsid w:val="009D7EA3"/>
    <w:rsid w:val="009E20A6"/>
    <w:rsid w:val="009E2D63"/>
    <w:rsid w:val="009E3E67"/>
    <w:rsid w:val="009F2B1B"/>
    <w:rsid w:val="009F6719"/>
    <w:rsid w:val="009F68DF"/>
    <w:rsid w:val="009F79E5"/>
    <w:rsid w:val="00A00522"/>
    <w:rsid w:val="00A007D2"/>
    <w:rsid w:val="00A01B8C"/>
    <w:rsid w:val="00A03C2F"/>
    <w:rsid w:val="00A152AB"/>
    <w:rsid w:val="00A22754"/>
    <w:rsid w:val="00A23F2D"/>
    <w:rsid w:val="00A25310"/>
    <w:rsid w:val="00A25D2F"/>
    <w:rsid w:val="00A260F5"/>
    <w:rsid w:val="00A273EF"/>
    <w:rsid w:val="00A30A39"/>
    <w:rsid w:val="00A32995"/>
    <w:rsid w:val="00A32EBD"/>
    <w:rsid w:val="00A339DE"/>
    <w:rsid w:val="00A33A43"/>
    <w:rsid w:val="00A34D10"/>
    <w:rsid w:val="00A3571E"/>
    <w:rsid w:val="00A37340"/>
    <w:rsid w:val="00A41C90"/>
    <w:rsid w:val="00A42ED8"/>
    <w:rsid w:val="00A44AF0"/>
    <w:rsid w:val="00A44C19"/>
    <w:rsid w:val="00A4558D"/>
    <w:rsid w:val="00A458A3"/>
    <w:rsid w:val="00A45B83"/>
    <w:rsid w:val="00A50727"/>
    <w:rsid w:val="00A5168B"/>
    <w:rsid w:val="00A532BB"/>
    <w:rsid w:val="00A5337A"/>
    <w:rsid w:val="00A53C02"/>
    <w:rsid w:val="00A53EF2"/>
    <w:rsid w:val="00A54C95"/>
    <w:rsid w:val="00A54FFB"/>
    <w:rsid w:val="00A554B4"/>
    <w:rsid w:val="00A556C1"/>
    <w:rsid w:val="00A57CAC"/>
    <w:rsid w:val="00A610B2"/>
    <w:rsid w:val="00A639F4"/>
    <w:rsid w:val="00A63CAB"/>
    <w:rsid w:val="00A6418B"/>
    <w:rsid w:val="00A644F2"/>
    <w:rsid w:val="00A6513D"/>
    <w:rsid w:val="00A65496"/>
    <w:rsid w:val="00A72585"/>
    <w:rsid w:val="00A73728"/>
    <w:rsid w:val="00A73E4A"/>
    <w:rsid w:val="00A746FE"/>
    <w:rsid w:val="00A7751E"/>
    <w:rsid w:val="00A80096"/>
    <w:rsid w:val="00A80097"/>
    <w:rsid w:val="00A82674"/>
    <w:rsid w:val="00A8274E"/>
    <w:rsid w:val="00A82B9D"/>
    <w:rsid w:val="00A83D9F"/>
    <w:rsid w:val="00A851ED"/>
    <w:rsid w:val="00A85AC4"/>
    <w:rsid w:val="00A87A6D"/>
    <w:rsid w:val="00A90510"/>
    <w:rsid w:val="00A9076E"/>
    <w:rsid w:val="00A91DAF"/>
    <w:rsid w:val="00A92805"/>
    <w:rsid w:val="00A92882"/>
    <w:rsid w:val="00A9373D"/>
    <w:rsid w:val="00A94C44"/>
    <w:rsid w:val="00A9657D"/>
    <w:rsid w:val="00A96C6A"/>
    <w:rsid w:val="00AA07B6"/>
    <w:rsid w:val="00AA0911"/>
    <w:rsid w:val="00AA1FEF"/>
    <w:rsid w:val="00AA2BEB"/>
    <w:rsid w:val="00AA3B80"/>
    <w:rsid w:val="00AA5C76"/>
    <w:rsid w:val="00AA68C2"/>
    <w:rsid w:val="00AB1717"/>
    <w:rsid w:val="00AB1E51"/>
    <w:rsid w:val="00AB2C0D"/>
    <w:rsid w:val="00AB2D4D"/>
    <w:rsid w:val="00AB2DCD"/>
    <w:rsid w:val="00AB3358"/>
    <w:rsid w:val="00AB3690"/>
    <w:rsid w:val="00AB4DC9"/>
    <w:rsid w:val="00AB4E40"/>
    <w:rsid w:val="00AB561F"/>
    <w:rsid w:val="00AB5FDD"/>
    <w:rsid w:val="00AB6018"/>
    <w:rsid w:val="00AB6385"/>
    <w:rsid w:val="00AB67C3"/>
    <w:rsid w:val="00AB6EA4"/>
    <w:rsid w:val="00AB769B"/>
    <w:rsid w:val="00AC04A2"/>
    <w:rsid w:val="00AC04B7"/>
    <w:rsid w:val="00AC156E"/>
    <w:rsid w:val="00AC5BBF"/>
    <w:rsid w:val="00AC6168"/>
    <w:rsid w:val="00AC68F4"/>
    <w:rsid w:val="00AC7D6A"/>
    <w:rsid w:val="00AD1768"/>
    <w:rsid w:val="00AD1C28"/>
    <w:rsid w:val="00AD3874"/>
    <w:rsid w:val="00AD395C"/>
    <w:rsid w:val="00AD42D0"/>
    <w:rsid w:val="00AD456F"/>
    <w:rsid w:val="00AD74C0"/>
    <w:rsid w:val="00AE0F01"/>
    <w:rsid w:val="00AE2145"/>
    <w:rsid w:val="00AE3076"/>
    <w:rsid w:val="00AE46B3"/>
    <w:rsid w:val="00AE65B0"/>
    <w:rsid w:val="00AF0955"/>
    <w:rsid w:val="00AF0D2D"/>
    <w:rsid w:val="00AF1A28"/>
    <w:rsid w:val="00AF1E3D"/>
    <w:rsid w:val="00AF1F02"/>
    <w:rsid w:val="00AF26ED"/>
    <w:rsid w:val="00AF40CD"/>
    <w:rsid w:val="00AF427E"/>
    <w:rsid w:val="00AF5CE6"/>
    <w:rsid w:val="00AF612A"/>
    <w:rsid w:val="00AF6A7E"/>
    <w:rsid w:val="00AF77F7"/>
    <w:rsid w:val="00B00C2A"/>
    <w:rsid w:val="00B00C2F"/>
    <w:rsid w:val="00B018CC"/>
    <w:rsid w:val="00B022F9"/>
    <w:rsid w:val="00B050C1"/>
    <w:rsid w:val="00B05C27"/>
    <w:rsid w:val="00B075B4"/>
    <w:rsid w:val="00B1085B"/>
    <w:rsid w:val="00B12A65"/>
    <w:rsid w:val="00B12ECA"/>
    <w:rsid w:val="00B131DC"/>
    <w:rsid w:val="00B1558C"/>
    <w:rsid w:val="00B158BD"/>
    <w:rsid w:val="00B15CF4"/>
    <w:rsid w:val="00B219B5"/>
    <w:rsid w:val="00B22512"/>
    <w:rsid w:val="00B229E5"/>
    <w:rsid w:val="00B23C44"/>
    <w:rsid w:val="00B2418D"/>
    <w:rsid w:val="00B2551A"/>
    <w:rsid w:val="00B25E3A"/>
    <w:rsid w:val="00B27BBD"/>
    <w:rsid w:val="00B306AD"/>
    <w:rsid w:val="00B30D2C"/>
    <w:rsid w:val="00B31CAB"/>
    <w:rsid w:val="00B3560F"/>
    <w:rsid w:val="00B37001"/>
    <w:rsid w:val="00B40EAA"/>
    <w:rsid w:val="00B42086"/>
    <w:rsid w:val="00B42221"/>
    <w:rsid w:val="00B42552"/>
    <w:rsid w:val="00B4531B"/>
    <w:rsid w:val="00B45B55"/>
    <w:rsid w:val="00B46790"/>
    <w:rsid w:val="00B51247"/>
    <w:rsid w:val="00B51BE5"/>
    <w:rsid w:val="00B521CF"/>
    <w:rsid w:val="00B525AE"/>
    <w:rsid w:val="00B53379"/>
    <w:rsid w:val="00B53A15"/>
    <w:rsid w:val="00B548B1"/>
    <w:rsid w:val="00B54A46"/>
    <w:rsid w:val="00B552DF"/>
    <w:rsid w:val="00B5744C"/>
    <w:rsid w:val="00B6168B"/>
    <w:rsid w:val="00B63705"/>
    <w:rsid w:val="00B64E4D"/>
    <w:rsid w:val="00B6502C"/>
    <w:rsid w:val="00B66015"/>
    <w:rsid w:val="00B66396"/>
    <w:rsid w:val="00B665B2"/>
    <w:rsid w:val="00B66E76"/>
    <w:rsid w:val="00B6778E"/>
    <w:rsid w:val="00B7226B"/>
    <w:rsid w:val="00B72A34"/>
    <w:rsid w:val="00B73769"/>
    <w:rsid w:val="00B74038"/>
    <w:rsid w:val="00B748B9"/>
    <w:rsid w:val="00B74949"/>
    <w:rsid w:val="00B74DB3"/>
    <w:rsid w:val="00B7622F"/>
    <w:rsid w:val="00B76C2E"/>
    <w:rsid w:val="00B77377"/>
    <w:rsid w:val="00B804F0"/>
    <w:rsid w:val="00B80E7A"/>
    <w:rsid w:val="00B81F0D"/>
    <w:rsid w:val="00B861EC"/>
    <w:rsid w:val="00B90035"/>
    <w:rsid w:val="00B90AF7"/>
    <w:rsid w:val="00B920B5"/>
    <w:rsid w:val="00B95955"/>
    <w:rsid w:val="00B96483"/>
    <w:rsid w:val="00B9664A"/>
    <w:rsid w:val="00B977C3"/>
    <w:rsid w:val="00BA0E95"/>
    <w:rsid w:val="00BA448E"/>
    <w:rsid w:val="00BA5414"/>
    <w:rsid w:val="00BB225B"/>
    <w:rsid w:val="00BB2393"/>
    <w:rsid w:val="00BB23B8"/>
    <w:rsid w:val="00BB4F2B"/>
    <w:rsid w:val="00BB6272"/>
    <w:rsid w:val="00BB7ACF"/>
    <w:rsid w:val="00BB7B87"/>
    <w:rsid w:val="00BC20A7"/>
    <w:rsid w:val="00BC629A"/>
    <w:rsid w:val="00BC6736"/>
    <w:rsid w:val="00BC697F"/>
    <w:rsid w:val="00BC6FED"/>
    <w:rsid w:val="00BD180E"/>
    <w:rsid w:val="00BD1ACD"/>
    <w:rsid w:val="00BD2429"/>
    <w:rsid w:val="00BD4E6A"/>
    <w:rsid w:val="00BD5551"/>
    <w:rsid w:val="00BD644D"/>
    <w:rsid w:val="00BD6943"/>
    <w:rsid w:val="00BD79B7"/>
    <w:rsid w:val="00BE0C9D"/>
    <w:rsid w:val="00BE0D80"/>
    <w:rsid w:val="00BE1572"/>
    <w:rsid w:val="00BE3972"/>
    <w:rsid w:val="00BE5381"/>
    <w:rsid w:val="00BE6544"/>
    <w:rsid w:val="00BF0E2B"/>
    <w:rsid w:val="00BF229D"/>
    <w:rsid w:val="00BF37F4"/>
    <w:rsid w:val="00BF428F"/>
    <w:rsid w:val="00BF46F3"/>
    <w:rsid w:val="00BF6028"/>
    <w:rsid w:val="00BF7E56"/>
    <w:rsid w:val="00C0219A"/>
    <w:rsid w:val="00C024A4"/>
    <w:rsid w:val="00C02FD7"/>
    <w:rsid w:val="00C030B6"/>
    <w:rsid w:val="00C033C1"/>
    <w:rsid w:val="00C03AE5"/>
    <w:rsid w:val="00C043A7"/>
    <w:rsid w:val="00C05928"/>
    <w:rsid w:val="00C0669D"/>
    <w:rsid w:val="00C06987"/>
    <w:rsid w:val="00C07030"/>
    <w:rsid w:val="00C116B8"/>
    <w:rsid w:val="00C11E42"/>
    <w:rsid w:val="00C12876"/>
    <w:rsid w:val="00C12D24"/>
    <w:rsid w:val="00C141F6"/>
    <w:rsid w:val="00C16D26"/>
    <w:rsid w:val="00C17C72"/>
    <w:rsid w:val="00C201BA"/>
    <w:rsid w:val="00C21604"/>
    <w:rsid w:val="00C25D17"/>
    <w:rsid w:val="00C27A9F"/>
    <w:rsid w:val="00C3149B"/>
    <w:rsid w:val="00C321F1"/>
    <w:rsid w:val="00C32BD2"/>
    <w:rsid w:val="00C333ED"/>
    <w:rsid w:val="00C335CC"/>
    <w:rsid w:val="00C35990"/>
    <w:rsid w:val="00C361F0"/>
    <w:rsid w:val="00C3653F"/>
    <w:rsid w:val="00C365E6"/>
    <w:rsid w:val="00C40C68"/>
    <w:rsid w:val="00C4158C"/>
    <w:rsid w:val="00C420E7"/>
    <w:rsid w:val="00C42255"/>
    <w:rsid w:val="00C46D9F"/>
    <w:rsid w:val="00C47A40"/>
    <w:rsid w:val="00C47A68"/>
    <w:rsid w:val="00C5027E"/>
    <w:rsid w:val="00C52D20"/>
    <w:rsid w:val="00C53823"/>
    <w:rsid w:val="00C547BC"/>
    <w:rsid w:val="00C5609F"/>
    <w:rsid w:val="00C562EC"/>
    <w:rsid w:val="00C56387"/>
    <w:rsid w:val="00C56DCD"/>
    <w:rsid w:val="00C57C15"/>
    <w:rsid w:val="00C608A8"/>
    <w:rsid w:val="00C611C5"/>
    <w:rsid w:val="00C6168C"/>
    <w:rsid w:val="00C61BF1"/>
    <w:rsid w:val="00C62396"/>
    <w:rsid w:val="00C63A93"/>
    <w:rsid w:val="00C63F48"/>
    <w:rsid w:val="00C67163"/>
    <w:rsid w:val="00C7018B"/>
    <w:rsid w:val="00C703E6"/>
    <w:rsid w:val="00C70CB4"/>
    <w:rsid w:val="00C718FF"/>
    <w:rsid w:val="00C71B2C"/>
    <w:rsid w:val="00C724DD"/>
    <w:rsid w:val="00C73FFA"/>
    <w:rsid w:val="00C74770"/>
    <w:rsid w:val="00C75DD7"/>
    <w:rsid w:val="00C76205"/>
    <w:rsid w:val="00C765CE"/>
    <w:rsid w:val="00C76978"/>
    <w:rsid w:val="00C76C5D"/>
    <w:rsid w:val="00C77835"/>
    <w:rsid w:val="00C80816"/>
    <w:rsid w:val="00C80C6E"/>
    <w:rsid w:val="00C82D5D"/>
    <w:rsid w:val="00C82D8F"/>
    <w:rsid w:val="00C842E1"/>
    <w:rsid w:val="00C84E23"/>
    <w:rsid w:val="00C86690"/>
    <w:rsid w:val="00C87D96"/>
    <w:rsid w:val="00C90AB3"/>
    <w:rsid w:val="00C91E13"/>
    <w:rsid w:val="00C93864"/>
    <w:rsid w:val="00C94ADC"/>
    <w:rsid w:val="00C94D76"/>
    <w:rsid w:val="00C954D7"/>
    <w:rsid w:val="00C96E3F"/>
    <w:rsid w:val="00CA1D0D"/>
    <w:rsid w:val="00CA2729"/>
    <w:rsid w:val="00CA2AC9"/>
    <w:rsid w:val="00CA2D00"/>
    <w:rsid w:val="00CA34B3"/>
    <w:rsid w:val="00CA3B81"/>
    <w:rsid w:val="00CA5B33"/>
    <w:rsid w:val="00CA766E"/>
    <w:rsid w:val="00CB07DD"/>
    <w:rsid w:val="00CB11D0"/>
    <w:rsid w:val="00CB1942"/>
    <w:rsid w:val="00CB53C2"/>
    <w:rsid w:val="00CB7B89"/>
    <w:rsid w:val="00CC05FF"/>
    <w:rsid w:val="00CC068B"/>
    <w:rsid w:val="00CC0E00"/>
    <w:rsid w:val="00CC134B"/>
    <w:rsid w:val="00CC16DC"/>
    <w:rsid w:val="00CC39AB"/>
    <w:rsid w:val="00CC4960"/>
    <w:rsid w:val="00CD0DBB"/>
    <w:rsid w:val="00CD0DEB"/>
    <w:rsid w:val="00CD1103"/>
    <w:rsid w:val="00CD2E2D"/>
    <w:rsid w:val="00CD63B1"/>
    <w:rsid w:val="00CE0ADB"/>
    <w:rsid w:val="00CE0F25"/>
    <w:rsid w:val="00CE26B6"/>
    <w:rsid w:val="00CE2BF5"/>
    <w:rsid w:val="00CE3A9F"/>
    <w:rsid w:val="00CE3E18"/>
    <w:rsid w:val="00CE5649"/>
    <w:rsid w:val="00CE6F56"/>
    <w:rsid w:val="00CF0450"/>
    <w:rsid w:val="00CF2D19"/>
    <w:rsid w:val="00CF35B8"/>
    <w:rsid w:val="00CF3841"/>
    <w:rsid w:val="00CF47BF"/>
    <w:rsid w:val="00CF5FB7"/>
    <w:rsid w:val="00D001B7"/>
    <w:rsid w:val="00D0085F"/>
    <w:rsid w:val="00D021DE"/>
    <w:rsid w:val="00D04072"/>
    <w:rsid w:val="00D12FB1"/>
    <w:rsid w:val="00D14498"/>
    <w:rsid w:val="00D15405"/>
    <w:rsid w:val="00D156DC"/>
    <w:rsid w:val="00D16B93"/>
    <w:rsid w:val="00D17226"/>
    <w:rsid w:val="00D17E21"/>
    <w:rsid w:val="00D21A40"/>
    <w:rsid w:val="00D2218D"/>
    <w:rsid w:val="00D22DD1"/>
    <w:rsid w:val="00D2340E"/>
    <w:rsid w:val="00D24F70"/>
    <w:rsid w:val="00D25150"/>
    <w:rsid w:val="00D26190"/>
    <w:rsid w:val="00D26C23"/>
    <w:rsid w:val="00D3003D"/>
    <w:rsid w:val="00D31C41"/>
    <w:rsid w:val="00D31CE6"/>
    <w:rsid w:val="00D32C3B"/>
    <w:rsid w:val="00D33162"/>
    <w:rsid w:val="00D331DB"/>
    <w:rsid w:val="00D33463"/>
    <w:rsid w:val="00D34619"/>
    <w:rsid w:val="00D3490F"/>
    <w:rsid w:val="00D35491"/>
    <w:rsid w:val="00D36580"/>
    <w:rsid w:val="00D40474"/>
    <w:rsid w:val="00D431A2"/>
    <w:rsid w:val="00D4588C"/>
    <w:rsid w:val="00D465EB"/>
    <w:rsid w:val="00D478BC"/>
    <w:rsid w:val="00D47E9A"/>
    <w:rsid w:val="00D50508"/>
    <w:rsid w:val="00D51101"/>
    <w:rsid w:val="00D52380"/>
    <w:rsid w:val="00D52531"/>
    <w:rsid w:val="00D52A65"/>
    <w:rsid w:val="00D52BCC"/>
    <w:rsid w:val="00D53EB7"/>
    <w:rsid w:val="00D5445E"/>
    <w:rsid w:val="00D54D26"/>
    <w:rsid w:val="00D551E5"/>
    <w:rsid w:val="00D56AE4"/>
    <w:rsid w:val="00D56D67"/>
    <w:rsid w:val="00D630E3"/>
    <w:rsid w:val="00D6338F"/>
    <w:rsid w:val="00D63D45"/>
    <w:rsid w:val="00D649DF"/>
    <w:rsid w:val="00D652D4"/>
    <w:rsid w:val="00D66738"/>
    <w:rsid w:val="00D67C7D"/>
    <w:rsid w:val="00D67FDC"/>
    <w:rsid w:val="00D705D9"/>
    <w:rsid w:val="00D706FB"/>
    <w:rsid w:val="00D710F8"/>
    <w:rsid w:val="00D7148D"/>
    <w:rsid w:val="00D71CDA"/>
    <w:rsid w:val="00D72235"/>
    <w:rsid w:val="00D7280C"/>
    <w:rsid w:val="00D741D5"/>
    <w:rsid w:val="00D7435C"/>
    <w:rsid w:val="00D7493D"/>
    <w:rsid w:val="00D74E4D"/>
    <w:rsid w:val="00D75587"/>
    <w:rsid w:val="00D75EE7"/>
    <w:rsid w:val="00D7797D"/>
    <w:rsid w:val="00D77DFA"/>
    <w:rsid w:val="00D86386"/>
    <w:rsid w:val="00D8765E"/>
    <w:rsid w:val="00D91A13"/>
    <w:rsid w:val="00D9384E"/>
    <w:rsid w:val="00D93BE0"/>
    <w:rsid w:val="00D94D4A"/>
    <w:rsid w:val="00D95ACC"/>
    <w:rsid w:val="00D95D09"/>
    <w:rsid w:val="00D96D1F"/>
    <w:rsid w:val="00D96DFA"/>
    <w:rsid w:val="00D97D21"/>
    <w:rsid w:val="00DA017A"/>
    <w:rsid w:val="00DA06A4"/>
    <w:rsid w:val="00DA0D6B"/>
    <w:rsid w:val="00DA149B"/>
    <w:rsid w:val="00DA33C4"/>
    <w:rsid w:val="00DA33F0"/>
    <w:rsid w:val="00DA59D7"/>
    <w:rsid w:val="00DA71BF"/>
    <w:rsid w:val="00DA7A8C"/>
    <w:rsid w:val="00DA7E0D"/>
    <w:rsid w:val="00DB1169"/>
    <w:rsid w:val="00DB12B7"/>
    <w:rsid w:val="00DB14B5"/>
    <w:rsid w:val="00DB2140"/>
    <w:rsid w:val="00DB2B60"/>
    <w:rsid w:val="00DB3D30"/>
    <w:rsid w:val="00DB44AC"/>
    <w:rsid w:val="00DB4748"/>
    <w:rsid w:val="00DB4FF0"/>
    <w:rsid w:val="00DB75F8"/>
    <w:rsid w:val="00DB7843"/>
    <w:rsid w:val="00DC07DC"/>
    <w:rsid w:val="00DC2149"/>
    <w:rsid w:val="00DC21CE"/>
    <w:rsid w:val="00DC2431"/>
    <w:rsid w:val="00DC4A1E"/>
    <w:rsid w:val="00DC5332"/>
    <w:rsid w:val="00DC5480"/>
    <w:rsid w:val="00DC7B5C"/>
    <w:rsid w:val="00DD05A3"/>
    <w:rsid w:val="00DD0A1B"/>
    <w:rsid w:val="00DD27D5"/>
    <w:rsid w:val="00DD4B2D"/>
    <w:rsid w:val="00DD4F95"/>
    <w:rsid w:val="00DD5A02"/>
    <w:rsid w:val="00DE05B1"/>
    <w:rsid w:val="00DE1C3A"/>
    <w:rsid w:val="00DE1D45"/>
    <w:rsid w:val="00DE4E3D"/>
    <w:rsid w:val="00DE4F24"/>
    <w:rsid w:val="00DE53BB"/>
    <w:rsid w:val="00DE7044"/>
    <w:rsid w:val="00DF18BA"/>
    <w:rsid w:val="00DF2B29"/>
    <w:rsid w:val="00DF383D"/>
    <w:rsid w:val="00DF6134"/>
    <w:rsid w:val="00DF6977"/>
    <w:rsid w:val="00DF6C51"/>
    <w:rsid w:val="00DF7FE3"/>
    <w:rsid w:val="00E004B1"/>
    <w:rsid w:val="00E00FA3"/>
    <w:rsid w:val="00E01BA5"/>
    <w:rsid w:val="00E02C64"/>
    <w:rsid w:val="00E03349"/>
    <w:rsid w:val="00E07D15"/>
    <w:rsid w:val="00E10251"/>
    <w:rsid w:val="00E116A0"/>
    <w:rsid w:val="00E14AD5"/>
    <w:rsid w:val="00E15BBB"/>
    <w:rsid w:val="00E168E1"/>
    <w:rsid w:val="00E16E53"/>
    <w:rsid w:val="00E16E91"/>
    <w:rsid w:val="00E17449"/>
    <w:rsid w:val="00E20FCA"/>
    <w:rsid w:val="00E217B8"/>
    <w:rsid w:val="00E21875"/>
    <w:rsid w:val="00E2277F"/>
    <w:rsid w:val="00E22A21"/>
    <w:rsid w:val="00E23265"/>
    <w:rsid w:val="00E23765"/>
    <w:rsid w:val="00E23C77"/>
    <w:rsid w:val="00E2530E"/>
    <w:rsid w:val="00E25C7C"/>
    <w:rsid w:val="00E260D2"/>
    <w:rsid w:val="00E27C9E"/>
    <w:rsid w:val="00E30724"/>
    <w:rsid w:val="00E30A66"/>
    <w:rsid w:val="00E31363"/>
    <w:rsid w:val="00E313EE"/>
    <w:rsid w:val="00E3288D"/>
    <w:rsid w:val="00E32981"/>
    <w:rsid w:val="00E334C6"/>
    <w:rsid w:val="00E352ED"/>
    <w:rsid w:val="00E36A43"/>
    <w:rsid w:val="00E40E51"/>
    <w:rsid w:val="00E41C97"/>
    <w:rsid w:val="00E438A9"/>
    <w:rsid w:val="00E44377"/>
    <w:rsid w:val="00E45853"/>
    <w:rsid w:val="00E46B4F"/>
    <w:rsid w:val="00E46F9E"/>
    <w:rsid w:val="00E47A21"/>
    <w:rsid w:val="00E5032B"/>
    <w:rsid w:val="00E51BDC"/>
    <w:rsid w:val="00E5252C"/>
    <w:rsid w:val="00E55A21"/>
    <w:rsid w:val="00E55C67"/>
    <w:rsid w:val="00E55EC5"/>
    <w:rsid w:val="00E57A21"/>
    <w:rsid w:val="00E57EF7"/>
    <w:rsid w:val="00E601B0"/>
    <w:rsid w:val="00E609DD"/>
    <w:rsid w:val="00E624D0"/>
    <w:rsid w:val="00E65ABD"/>
    <w:rsid w:val="00E65F97"/>
    <w:rsid w:val="00E66073"/>
    <w:rsid w:val="00E66780"/>
    <w:rsid w:val="00E66896"/>
    <w:rsid w:val="00E6690A"/>
    <w:rsid w:val="00E66931"/>
    <w:rsid w:val="00E66D11"/>
    <w:rsid w:val="00E7032D"/>
    <w:rsid w:val="00E7082F"/>
    <w:rsid w:val="00E71AB4"/>
    <w:rsid w:val="00E73764"/>
    <w:rsid w:val="00E73948"/>
    <w:rsid w:val="00E74890"/>
    <w:rsid w:val="00E74A47"/>
    <w:rsid w:val="00E75170"/>
    <w:rsid w:val="00E774D0"/>
    <w:rsid w:val="00E80A53"/>
    <w:rsid w:val="00E82085"/>
    <w:rsid w:val="00E82A50"/>
    <w:rsid w:val="00E82F9A"/>
    <w:rsid w:val="00E837B1"/>
    <w:rsid w:val="00E83AFA"/>
    <w:rsid w:val="00E8467F"/>
    <w:rsid w:val="00E9014C"/>
    <w:rsid w:val="00E9112B"/>
    <w:rsid w:val="00E9140D"/>
    <w:rsid w:val="00E92EAD"/>
    <w:rsid w:val="00E931C2"/>
    <w:rsid w:val="00E93A03"/>
    <w:rsid w:val="00E93C99"/>
    <w:rsid w:val="00E94B52"/>
    <w:rsid w:val="00E96B8B"/>
    <w:rsid w:val="00E96DD0"/>
    <w:rsid w:val="00E973C0"/>
    <w:rsid w:val="00EA0A48"/>
    <w:rsid w:val="00EA0BC1"/>
    <w:rsid w:val="00EA163E"/>
    <w:rsid w:val="00EA23B3"/>
    <w:rsid w:val="00EA2E18"/>
    <w:rsid w:val="00EA38BF"/>
    <w:rsid w:val="00EA536D"/>
    <w:rsid w:val="00EA5CF6"/>
    <w:rsid w:val="00EA6FA2"/>
    <w:rsid w:val="00EB0B55"/>
    <w:rsid w:val="00EB2A69"/>
    <w:rsid w:val="00EB4E44"/>
    <w:rsid w:val="00EB6D8B"/>
    <w:rsid w:val="00EC3720"/>
    <w:rsid w:val="00EC4FAA"/>
    <w:rsid w:val="00EC519B"/>
    <w:rsid w:val="00ED1624"/>
    <w:rsid w:val="00ED1C87"/>
    <w:rsid w:val="00ED2658"/>
    <w:rsid w:val="00ED38C8"/>
    <w:rsid w:val="00ED3CD1"/>
    <w:rsid w:val="00ED41CD"/>
    <w:rsid w:val="00ED4A4B"/>
    <w:rsid w:val="00ED7113"/>
    <w:rsid w:val="00ED7339"/>
    <w:rsid w:val="00ED76D8"/>
    <w:rsid w:val="00EE03E2"/>
    <w:rsid w:val="00EE0486"/>
    <w:rsid w:val="00EE0E4A"/>
    <w:rsid w:val="00EE1E80"/>
    <w:rsid w:val="00EE6A08"/>
    <w:rsid w:val="00EF072A"/>
    <w:rsid w:val="00EF0E9C"/>
    <w:rsid w:val="00EF1FF4"/>
    <w:rsid w:val="00EF2099"/>
    <w:rsid w:val="00EF4664"/>
    <w:rsid w:val="00EF4AC4"/>
    <w:rsid w:val="00EF7061"/>
    <w:rsid w:val="00F00032"/>
    <w:rsid w:val="00F0057D"/>
    <w:rsid w:val="00F00734"/>
    <w:rsid w:val="00F0207D"/>
    <w:rsid w:val="00F02C8F"/>
    <w:rsid w:val="00F041E1"/>
    <w:rsid w:val="00F04897"/>
    <w:rsid w:val="00F05D42"/>
    <w:rsid w:val="00F05F2F"/>
    <w:rsid w:val="00F06C35"/>
    <w:rsid w:val="00F07815"/>
    <w:rsid w:val="00F11A20"/>
    <w:rsid w:val="00F13676"/>
    <w:rsid w:val="00F149E8"/>
    <w:rsid w:val="00F14CCF"/>
    <w:rsid w:val="00F15B9A"/>
    <w:rsid w:val="00F20597"/>
    <w:rsid w:val="00F21494"/>
    <w:rsid w:val="00F21634"/>
    <w:rsid w:val="00F236D1"/>
    <w:rsid w:val="00F23F24"/>
    <w:rsid w:val="00F26013"/>
    <w:rsid w:val="00F26324"/>
    <w:rsid w:val="00F263B4"/>
    <w:rsid w:val="00F26ED5"/>
    <w:rsid w:val="00F27E6B"/>
    <w:rsid w:val="00F309E2"/>
    <w:rsid w:val="00F3105B"/>
    <w:rsid w:val="00F33330"/>
    <w:rsid w:val="00F36441"/>
    <w:rsid w:val="00F368B9"/>
    <w:rsid w:val="00F4059F"/>
    <w:rsid w:val="00F40C4C"/>
    <w:rsid w:val="00F421D5"/>
    <w:rsid w:val="00F42961"/>
    <w:rsid w:val="00F458C3"/>
    <w:rsid w:val="00F515B1"/>
    <w:rsid w:val="00F51E9C"/>
    <w:rsid w:val="00F52AE8"/>
    <w:rsid w:val="00F531A4"/>
    <w:rsid w:val="00F5349D"/>
    <w:rsid w:val="00F53D05"/>
    <w:rsid w:val="00F53E48"/>
    <w:rsid w:val="00F56DAD"/>
    <w:rsid w:val="00F57904"/>
    <w:rsid w:val="00F57C91"/>
    <w:rsid w:val="00F60DAB"/>
    <w:rsid w:val="00F61493"/>
    <w:rsid w:val="00F61811"/>
    <w:rsid w:val="00F618FD"/>
    <w:rsid w:val="00F61EA1"/>
    <w:rsid w:val="00F62085"/>
    <w:rsid w:val="00F63DD9"/>
    <w:rsid w:val="00F656F0"/>
    <w:rsid w:val="00F660DB"/>
    <w:rsid w:val="00F70F80"/>
    <w:rsid w:val="00F7138C"/>
    <w:rsid w:val="00F71CF0"/>
    <w:rsid w:val="00F72F06"/>
    <w:rsid w:val="00F77452"/>
    <w:rsid w:val="00F77897"/>
    <w:rsid w:val="00F80985"/>
    <w:rsid w:val="00F86E3C"/>
    <w:rsid w:val="00F87158"/>
    <w:rsid w:val="00F9113E"/>
    <w:rsid w:val="00F93030"/>
    <w:rsid w:val="00F93A7E"/>
    <w:rsid w:val="00F94157"/>
    <w:rsid w:val="00F95C2A"/>
    <w:rsid w:val="00F97C70"/>
    <w:rsid w:val="00FA213A"/>
    <w:rsid w:val="00FA28CE"/>
    <w:rsid w:val="00FA2B33"/>
    <w:rsid w:val="00FA2C2D"/>
    <w:rsid w:val="00FA49CF"/>
    <w:rsid w:val="00FA4B03"/>
    <w:rsid w:val="00FA641B"/>
    <w:rsid w:val="00FB1272"/>
    <w:rsid w:val="00FB176F"/>
    <w:rsid w:val="00FB2BBD"/>
    <w:rsid w:val="00FB54E1"/>
    <w:rsid w:val="00FB60A5"/>
    <w:rsid w:val="00FB693D"/>
    <w:rsid w:val="00FB7E73"/>
    <w:rsid w:val="00FC00A5"/>
    <w:rsid w:val="00FC2A88"/>
    <w:rsid w:val="00FC2CF9"/>
    <w:rsid w:val="00FC5C26"/>
    <w:rsid w:val="00FC6FAE"/>
    <w:rsid w:val="00FC770A"/>
    <w:rsid w:val="00FD17E3"/>
    <w:rsid w:val="00FD2348"/>
    <w:rsid w:val="00FD2BBC"/>
    <w:rsid w:val="00FD4D56"/>
    <w:rsid w:val="00FE05FF"/>
    <w:rsid w:val="00FE141E"/>
    <w:rsid w:val="00FE1B9B"/>
    <w:rsid w:val="00FE3EDE"/>
    <w:rsid w:val="00FE63ED"/>
    <w:rsid w:val="00FE6CFD"/>
    <w:rsid w:val="00FE739F"/>
    <w:rsid w:val="00FE7CC5"/>
    <w:rsid w:val="00FF252C"/>
    <w:rsid w:val="00FF3DB8"/>
    <w:rsid w:val="00FF5222"/>
    <w:rsid w:val="00FF5490"/>
    <w:rsid w:val="00FF6D17"/>
    <w:rsid w:val="00FF7BA4"/>
    <w:rsid w:val="019A6EAF"/>
    <w:rsid w:val="01EA7F33"/>
    <w:rsid w:val="035E5896"/>
    <w:rsid w:val="03DC28E1"/>
    <w:rsid w:val="04893CFE"/>
    <w:rsid w:val="05567BCF"/>
    <w:rsid w:val="05CE4396"/>
    <w:rsid w:val="05FF4B65"/>
    <w:rsid w:val="06343D3A"/>
    <w:rsid w:val="06AA5A9F"/>
    <w:rsid w:val="087245E9"/>
    <w:rsid w:val="096A4B81"/>
    <w:rsid w:val="09B207F9"/>
    <w:rsid w:val="09D5642F"/>
    <w:rsid w:val="0A2F7DC2"/>
    <w:rsid w:val="0C203DF5"/>
    <w:rsid w:val="0C4D233B"/>
    <w:rsid w:val="0F0D7CC0"/>
    <w:rsid w:val="11BF4CAB"/>
    <w:rsid w:val="12E54A8E"/>
    <w:rsid w:val="13324B8D"/>
    <w:rsid w:val="13F0504C"/>
    <w:rsid w:val="172F4118"/>
    <w:rsid w:val="17BA627B"/>
    <w:rsid w:val="182249A5"/>
    <w:rsid w:val="18A10AF7"/>
    <w:rsid w:val="18C40229"/>
    <w:rsid w:val="18DB5458"/>
    <w:rsid w:val="1A0B5B4A"/>
    <w:rsid w:val="1B5D1C74"/>
    <w:rsid w:val="1E133467"/>
    <w:rsid w:val="1FA215F4"/>
    <w:rsid w:val="21DD4335"/>
    <w:rsid w:val="23BB4C2C"/>
    <w:rsid w:val="240B5CB0"/>
    <w:rsid w:val="241D724F"/>
    <w:rsid w:val="24955C14"/>
    <w:rsid w:val="24963695"/>
    <w:rsid w:val="260C0C79"/>
    <w:rsid w:val="26C01A21"/>
    <w:rsid w:val="27B35B31"/>
    <w:rsid w:val="2A3732D1"/>
    <w:rsid w:val="2AA03BFA"/>
    <w:rsid w:val="2B6A6B46"/>
    <w:rsid w:val="2C0C4151"/>
    <w:rsid w:val="2DC50F24"/>
    <w:rsid w:val="2E32735A"/>
    <w:rsid w:val="2F3A4309"/>
    <w:rsid w:val="2FF31539"/>
    <w:rsid w:val="30D61B2C"/>
    <w:rsid w:val="31335748"/>
    <w:rsid w:val="33356193"/>
    <w:rsid w:val="336246D8"/>
    <w:rsid w:val="33EE386D"/>
    <w:rsid w:val="3461207D"/>
    <w:rsid w:val="35930A79"/>
    <w:rsid w:val="36701DDD"/>
    <w:rsid w:val="368564FF"/>
    <w:rsid w:val="370635D5"/>
    <w:rsid w:val="37C75C12"/>
    <w:rsid w:val="3A890C98"/>
    <w:rsid w:val="3B0405E2"/>
    <w:rsid w:val="3B46104B"/>
    <w:rsid w:val="3C643A21"/>
    <w:rsid w:val="3CDC23E6"/>
    <w:rsid w:val="3E143768"/>
    <w:rsid w:val="40CF35E1"/>
    <w:rsid w:val="421F7A8A"/>
    <w:rsid w:val="429C7054"/>
    <w:rsid w:val="44031F2B"/>
    <w:rsid w:val="452F5A27"/>
    <w:rsid w:val="45D05D3C"/>
    <w:rsid w:val="460054E7"/>
    <w:rsid w:val="4649335D"/>
    <w:rsid w:val="487A2378"/>
    <w:rsid w:val="4A4A4B72"/>
    <w:rsid w:val="4A6766A0"/>
    <w:rsid w:val="4CC306FE"/>
    <w:rsid w:val="51E235E4"/>
    <w:rsid w:val="521F0ECA"/>
    <w:rsid w:val="52E23187"/>
    <w:rsid w:val="5382528E"/>
    <w:rsid w:val="53C46FFC"/>
    <w:rsid w:val="54070D6B"/>
    <w:rsid w:val="544875D6"/>
    <w:rsid w:val="54F93B76"/>
    <w:rsid w:val="55552133"/>
    <w:rsid w:val="55F50596"/>
    <w:rsid w:val="56E6122D"/>
    <w:rsid w:val="57D577A7"/>
    <w:rsid w:val="59B7793C"/>
    <w:rsid w:val="5CAE321D"/>
    <w:rsid w:val="5ECC5796"/>
    <w:rsid w:val="6189297A"/>
    <w:rsid w:val="628A5E55"/>
    <w:rsid w:val="65EF7B56"/>
    <w:rsid w:val="671C39B6"/>
    <w:rsid w:val="67B1772D"/>
    <w:rsid w:val="685A46C3"/>
    <w:rsid w:val="6BC640B1"/>
    <w:rsid w:val="6D206C39"/>
    <w:rsid w:val="6DE830E0"/>
    <w:rsid w:val="6DF25BEE"/>
    <w:rsid w:val="6E2E17FE"/>
    <w:rsid w:val="6E372E5F"/>
    <w:rsid w:val="6E9F158A"/>
    <w:rsid w:val="6EEF7BAC"/>
    <w:rsid w:val="6F383235"/>
    <w:rsid w:val="708279B6"/>
    <w:rsid w:val="71AE4710"/>
    <w:rsid w:val="73CA1587"/>
    <w:rsid w:val="753913DE"/>
    <w:rsid w:val="75E727FB"/>
    <w:rsid w:val="76905212"/>
    <w:rsid w:val="7B4A03D4"/>
    <w:rsid w:val="7EF324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strokecolor="#739cc3">
      <v:fill angle="90" type="gradient">
        <o:fill v:ext="view" type="gradientUnscaled"/>
      </v:fill>
      <v:stroke color="#739cc3" weight="1.25pt"/>
    </o:shapedefaults>
    <o:shapelayout v:ext="edit">
      <o:idmap v:ext="edit" data="1"/>
    </o:shapelayout>
  </w:shapeDefaults>
  <w:decimalSymbol w:val="."/>
  <w:listSeparator w:val=","/>
  <w14:docId w14:val="7848D77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imes New Roman"/>
        <w:kern w:val="2"/>
        <w:sz w:val="24"/>
        <w:szCs w:val="24"/>
        <w:lang w:val="en-US" w:eastAsia="zh-CN" w:bidi="ar-SA"/>
      </w:rPr>
    </w:rPrDefault>
    <w:pPrDefault/>
  </w:docDefaults>
  <w:latentStyles w:defLockedState="0" w:defUIPriority="0" w:defSemiHidden="0" w:defUnhideWhenUsed="0" w:defQFormat="0" w:count="380">
    <w:lsdException w:name="Normal" w:qFormat="1"/>
    <w:lsdException w:name="heading 1" w:qFormat="1"/>
    <w:lsdException w:name="heading 2" w:uiPriority="9" w:qFormat="1"/>
    <w:lsdException w:name="heading 3" w:uiPriority="9"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uiPriority="67"/>
    <w:lsdException w:name="No Spacing" w:uiPriority="68" w:qFormat="1"/>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99"/>
    <w:lsdException w:name="Colorful Grid" w:uiPriority="99"/>
    <w:lsdException w:name="Light Shading Accent 1" w:uiPriority="99"/>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sz w:val="21"/>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sz w:val="32"/>
      <w:szCs w:val="32"/>
    </w:rPr>
  </w:style>
  <w:style w:type="paragraph" w:styleId="3">
    <w:name w:val="heading 3"/>
    <w:basedOn w:val="a"/>
    <w:next w:val="a"/>
    <w:link w:val="30"/>
    <w:uiPriority w:val="9"/>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uiPriority w:val="99"/>
    <w:unhideWhenUsed/>
    <w:rPr>
      <w:color w:val="0000FF"/>
      <w:u w:val="single"/>
    </w:rPr>
  </w:style>
  <w:style w:type="character" w:styleId="a4">
    <w:name w:val="endnote reference"/>
    <w:rPr>
      <w:vertAlign w:val="superscript"/>
    </w:rPr>
  </w:style>
  <w:style w:type="character" w:styleId="a5">
    <w:name w:val="page number"/>
    <w:basedOn w:val="a0"/>
  </w:style>
  <w:style w:type="character" w:styleId="a6">
    <w:name w:val="Strong"/>
    <w:uiPriority w:val="22"/>
    <w:qFormat/>
    <w:rPr>
      <w:b/>
      <w:bCs/>
    </w:rPr>
  </w:style>
  <w:style w:type="character" w:styleId="a7">
    <w:name w:val="annotation reference"/>
    <w:rPr>
      <w:sz w:val="21"/>
      <w:szCs w:val="21"/>
    </w:rPr>
  </w:style>
  <w:style w:type="character" w:customStyle="1" w:styleId="sc51">
    <w:name w:val="sc51"/>
    <w:rPr>
      <w:rFonts w:ascii="Courier New" w:hAnsi="Courier New" w:cs="Courier New" w:hint="default"/>
      <w:b/>
      <w:bCs/>
      <w:color w:val="0000FF"/>
      <w:sz w:val="20"/>
      <w:szCs w:val="20"/>
    </w:rPr>
  </w:style>
  <w:style w:type="character" w:customStyle="1" w:styleId="a8">
    <w:name w:val="尾注文本字符"/>
    <w:link w:val="a9"/>
    <w:rPr>
      <w:kern w:val="2"/>
      <w:sz w:val="21"/>
      <w:szCs w:val="24"/>
    </w:rPr>
  </w:style>
  <w:style w:type="character" w:customStyle="1" w:styleId="sc11">
    <w:name w:val="sc11"/>
    <w:rPr>
      <w:rFonts w:ascii="Courier New" w:hAnsi="Courier New" w:cs="Courier New" w:hint="default"/>
      <w:color w:val="000000"/>
      <w:sz w:val="20"/>
      <w:szCs w:val="20"/>
    </w:rPr>
  </w:style>
  <w:style w:type="character" w:customStyle="1" w:styleId="10">
    <w:name w:val="标题 1字符"/>
    <w:link w:val="1"/>
    <w:rPr>
      <w:b/>
      <w:bCs/>
      <w:kern w:val="44"/>
      <w:sz w:val="44"/>
      <w:szCs w:val="44"/>
    </w:rPr>
  </w:style>
  <w:style w:type="character" w:customStyle="1" w:styleId="sc161">
    <w:name w:val="sc161"/>
    <w:rPr>
      <w:rFonts w:ascii="Courier New" w:hAnsi="Courier New" w:cs="Courier New" w:hint="default"/>
      <w:color w:val="8000FF"/>
      <w:sz w:val="20"/>
      <w:szCs w:val="20"/>
    </w:rPr>
  </w:style>
  <w:style w:type="character" w:customStyle="1" w:styleId="aa">
    <w:name w:val="批注主题字符"/>
    <w:link w:val="ab"/>
    <w:rPr>
      <w:b/>
      <w:bCs/>
      <w:kern w:val="2"/>
      <w:sz w:val="21"/>
      <w:szCs w:val="24"/>
    </w:rPr>
  </w:style>
  <w:style w:type="character" w:customStyle="1" w:styleId="ac">
    <w:name w:val="页脚字符"/>
    <w:link w:val="ad"/>
    <w:uiPriority w:val="99"/>
    <w:rPr>
      <w:kern w:val="2"/>
      <w:sz w:val="18"/>
      <w:szCs w:val="18"/>
    </w:rPr>
  </w:style>
  <w:style w:type="character" w:customStyle="1" w:styleId="20">
    <w:name w:val="标题 2字符"/>
    <w:link w:val="2"/>
    <w:uiPriority w:val="9"/>
    <w:rPr>
      <w:rFonts w:ascii="Cambria" w:hAnsi="Cambria"/>
      <w:b/>
      <w:bCs/>
      <w:kern w:val="2"/>
      <w:sz w:val="32"/>
      <w:szCs w:val="32"/>
    </w:rPr>
  </w:style>
  <w:style w:type="character" w:customStyle="1" w:styleId="sc21">
    <w:name w:val="sc21"/>
    <w:rPr>
      <w:rFonts w:ascii="Courier New" w:hAnsi="Courier New" w:cs="Courier New" w:hint="default"/>
      <w:color w:val="008000"/>
      <w:sz w:val="20"/>
      <w:szCs w:val="20"/>
    </w:rPr>
  </w:style>
  <w:style w:type="character" w:customStyle="1" w:styleId="30">
    <w:name w:val="标题 3字符"/>
    <w:link w:val="3"/>
    <w:uiPriority w:val="9"/>
    <w:rPr>
      <w:b/>
      <w:bCs/>
      <w:kern w:val="2"/>
      <w:sz w:val="32"/>
      <w:szCs w:val="32"/>
    </w:rPr>
  </w:style>
  <w:style w:type="character" w:customStyle="1" w:styleId="ae">
    <w:name w:val="页眉字符"/>
    <w:link w:val="af"/>
    <w:rPr>
      <w:kern w:val="2"/>
      <w:sz w:val="18"/>
      <w:szCs w:val="18"/>
    </w:rPr>
  </w:style>
  <w:style w:type="character" w:customStyle="1" w:styleId="sc101">
    <w:name w:val="sc101"/>
    <w:rPr>
      <w:rFonts w:ascii="Courier New" w:hAnsi="Courier New" w:cs="Courier New" w:hint="default"/>
      <w:b/>
      <w:bCs/>
      <w:color w:val="000080"/>
      <w:sz w:val="20"/>
      <w:szCs w:val="20"/>
    </w:rPr>
  </w:style>
  <w:style w:type="character" w:customStyle="1" w:styleId="sc0">
    <w:name w:val="sc0"/>
    <w:rPr>
      <w:rFonts w:ascii="Courier New" w:hAnsi="Courier New" w:cs="Courier New" w:hint="default"/>
      <w:color w:val="000000"/>
      <w:sz w:val="20"/>
      <w:szCs w:val="20"/>
    </w:rPr>
  </w:style>
  <w:style w:type="character" w:customStyle="1" w:styleId="af0">
    <w:name w:val="批注文字字符"/>
    <w:link w:val="af1"/>
    <w:rPr>
      <w:kern w:val="2"/>
      <w:sz w:val="21"/>
      <w:szCs w:val="24"/>
    </w:rPr>
  </w:style>
  <w:style w:type="paragraph" w:styleId="ad">
    <w:name w:val="footer"/>
    <w:basedOn w:val="a"/>
    <w:link w:val="ac"/>
    <w:uiPriority w:val="99"/>
    <w:pPr>
      <w:tabs>
        <w:tab w:val="center" w:pos="4153"/>
        <w:tab w:val="right" w:pos="8306"/>
      </w:tabs>
      <w:snapToGrid w:val="0"/>
      <w:jc w:val="left"/>
    </w:pPr>
    <w:rPr>
      <w:sz w:val="18"/>
      <w:szCs w:val="18"/>
    </w:rPr>
  </w:style>
  <w:style w:type="paragraph" w:styleId="31">
    <w:name w:val="toc 3"/>
    <w:basedOn w:val="a"/>
    <w:next w:val="a"/>
    <w:uiPriority w:val="39"/>
    <w:pPr>
      <w:ind w:leftChars="400" w:left="840"/>
    </w:pPr>
  </w:style>
  <w:style w:type="paragraph" w:styleId="af2">
    <w:name w:val="Body Text"/>
    <w:basedOn w:val="a"/>
    <w:rPr>
      <w:sz w:val="28"/>
      <w:szCs w:val="20"/>
    </w:rPr>
  </w:style>
  <w:style w:type="paragraph" w:styleId="af3">
    <w:name w:val="Balloon Text"/>
    <w:basedOn w:val="a"/>
    <w:semiHidden/>
    <w:rPr>
      <w:sz w:val="18"/>
      <w:szCs w:val="18"/>
    </w:rPr>
  </w:style>
  <w:style w:type="paragraph" w:styleId="af1">
    <w:name w:val="annotation text"/>
    <w:basedOn w:val="a"/>
    <w:link w:val="af0"/>
    <w:pPr>
      <w:jc w:val="left"/>
    </w:pPr>
  </w:style>
  <w:style w:type="paragraph" w:styleId="af4">
    <w:name w:val="caption"/>
    <w:basedOn w:val="a"/>
    <w:next w:val="a"/>
    <w:qFormat/>
    <w:rPr>
      <w:rFonts w:ascii="Arial" w:eastAsia="黑体" w:hAnsi="Arial" w:cs="Arial"/>
      <w:sz w:val="20"/>
      <w:szCs w:val="20"/>
    </w:rPr>
  </w:style>
  <w:style w:type="paragraph" w:styleId="a9">
    <w:name w:val="endnote text"/>
    <w:basedOn w:val="a"/>
    <w:link w:val="a8"/>
    <w:pPr>
      <w:snapToGrid w:val="0"/>
      <w:jc w:val="left"/>
    </w:pPr>
  </w:style>
  <w:style w:type="paragraph" w:styleId="ab">
    <w:name w:val="annotation subject"/>
    <w:basedOn w:val="af1"/>
    <w:next w:val="af1"/>
    <w:link w:val="aa"/>
    <w:rPr>
      <w:b/>
      <w:bCs/>
    </w:rPr>
  </w:style>
  <w:style w:type="paragraph" w:styleId="af">
    <w:name w:val="header"/>
    <w:basedOn w:val="a"/>
    <w:link w:val="ae"/>
    <w:pPr>
      <w:pBdr>
        <w:bottom w:val="single" w:sz="6" w:space="1" w:color="auto"/>
      </w:pBdr>
      <w:tabs>
        <w:tab w:val="center" w:pos="4153"/>
        <w:tab w:val="right" w:pos="8306"/>
      </w:tabs>
      <w:snapToGrid w:val="0"/>
      <w:jc w:val="center"/>
    </w:pPr>
    <w:rPr>
      <w:sz w:val="18"/>
      <w:szCs w:val="18"/>
    </w:rPr>
  </w:style>
  <w:style w:type="paragraph" w:styleId="11">
    <w:name w:val="toc 1"/>
    <w:basedOn w:val="a"/>
    <w:next w:val="a"/>
    <w:uiPriority w:val="39"/>
  </w:style>
  <w:style w:type="paragraph" w:styleId="21">
    <w:name w:val="toc 2"/>
    <w:basedOn w:val="a"/>
    <w:next w:val="a"/>
    <w:uiPriority w:val="39"/>
    <w:pPr>
      <w:ind w:leftChars="200" w:left="420"/>
    </w:pPr>
  </w:style>
  <w:style w:type="paragraph" w:styleId="af5">
    <w:name w:val="Normal (Web)"/>
    <w:basedOn w:val="a"/>
    <w:uiPriority w:val="99"/>
    <w:unhideWhenUsed/>
    <w:pPr>
      <w:widowControl/>
      <w:spacing w:before="100" w:beforeAutospacing="1" w:after="100" w:afterAutospacing="1"/>
      <w:jc w:val="left"/>
    </w:pPr>
    <w:rPr>
      <w:rFonts w:ascii="宋体" w:hAnsi="宋体" w:cs="宋体"/>
      <w:kern w:val="0"/>
      <w:sz w:val="24"/>
    </w:rPr>
  </w:style>
  <w:style w:type="paragraph" w:customStyle="1" w:styleId="Default">
    <w:name w:val="Default"/>
    <w:pPr>
      <w:widowControl w:val="0"/>
      <w:autoSpaceDE w:val="0"/>
      <w:autoSpaceDN w:val="0"/>
      <w:adjustRightInd w:val="0"/>
    </w:pPr>
    <w:rPr>
      <w:rFonts w:ascii="宋体" w:cs="宋体"/>
      <w:color w:val="000000"/>
    </w:rPr>
  </w:style>
  <w:style w:type="paragraph" w:customStyle="1" w:styleId="-61">
    <w:name w:val="彩色底纹 - 强调文字颜色 61"/>
    <w:basedOn w:val="1"/>
    <w:next w:val="a"/>
    <w:uiPriority w:val="39"/>
    <w:qFormat/>
    <w:pPr>
      <w:widowControl/>
      <w:spacing w:before="480" w:after="0" w:line="276" w:lineRule="auto"/>
      <w:jc w:val="left"/>
      <w:outlineLvl w:val="9"/>
    </w:pPr>
    <w:rPr>
      <w:rFonts w:ascii="Cambria" w:hAnsi="Cambria"/>
      <w:color w:val="365F91"/>
      <w:kern w:val="0"/>
      <w:sz w:val="28"/>
      <w:szCs w:val="28"/>
    </w:rPr>
  </w:style>
  <w:style w:type="table" w:styleId="af6">
    <w:name w:val="Table Grid"/>
    <w:basedOn w:val="a1"/>
    <w:uiPriority w:val="59"/>
    <w:pPr>
      <w:widowControl w:val="0"/>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7">
    <w:name w:val="List Paragraph"/>
    <w:basedOn w:val="a"/>
    <w:uiPriority w:val="72"/>
    <w:qFormat/>
    <w:rsid w:val="0001256D"/>
    <w:pPr>
      <w:ind w:firstLineChars="200" w:firstLine="420"/>
    </w:pPr>
  </w:style>
  <w:style w:type="paragraph" w:styleId="af8">
    <w:name w:val="Document Map"/>
    <w:basedOn w:val="a"/>
    <w:link w:val="af9"/>
    <w:rsid w:val="003D7D3A"/>
    <w:rPr>
      <w:rFonts w:ascii="Helvetica" w:hAnsi="Helvetica"/>
      <w:sz w:val="24"/>
    </w:rPr>
  </w:style>
  <w:style w:type="character" w:customStyle="1" w:styleId="af9">
    <w:name w:val="文档结构图字符"/>
    <w:basedOn w:val="a0"/>
    <w:link w:val="af8"/>
    <w:rsid w:val="003D7D3A"/>
    <w:rPr>
      <w:rFonts w:ascii="Helvetica" w:hAnsi="Helvetica"/>
      <w:kern w:val="2"/>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8528155">
      <w:bodyDiv w:val="1"/>
      <w:marLeft w:val="0"/>
      <w:marRight w:val="0"/>
      <w:marTop w:val="0"/>
      <w:marBottom w:val="0"/>
      <w:divBdr>
        <w:top w:val="none" w:sz="0" w:space="0" w:color="auto"/>
        <w:left w:val="none" w:sz="0" w:space="0" w:color="auto"/>
        <w:bottom w:val="none" w:sz="0" w:space="0" w:color="auto"/>
        <w:right w:val="none" w:sz="0" w:space="0" w:color="auto"/>
      </w:divBdr>
    </w:div>
    <w:div w:id="2017269602">
      <w:bodyDiv w:val="1"/>
      <w:marLeft w:val="0"/>
      <w:marRight w:val="0"/>
      <w:marTop w:val="0"/>
      <w:marBottom w:val="0"/>
      <w:divBdr>
        <w:top w:val="none" w:sz="0" w:space="0" w:color="auto"/>
        <w:left w:val="none" w:sz="0" w:space="0" w:color="auto"/>
        <w:bottom w:val="none" w:sz="0" w:space="0" w:color="auto"/>
        <w:right w:val="none" w:sz="0" w:space="0" w:color="auto"/>
      </w:divBdr>
    </w:div>
    <w:div w:id="201799651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hyperlink" Target="http://www.cnblogs.com/wanghetao/archive/2011/11/07/2240193.html" TargetMode="External"/><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microsoft.com/office/2011/relationships/people" Target="people.xml"/><Relationship Id="rId25" Type="http://schemas.openxmlformats.org/officeDocument/2006/relationships/theme" Target="theme/theme1.xml"/><Relationship Id="rId10" Type="http://schemas.microsoft.com/office/2011/relationships/commentsExtended" Target="commentsExtended.xm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DC5840-6066-2546-A97D-FF8DDA4D25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2767</TotalTime>
  <Pages>20</Pages>
  <Words>2694</Words>
  <Characters>15362</Characters>
  <Application>Microsoft Macintosh Word</Application>
  <DocSecurity>0</DocSecurity>
  <PresentationFormat/>
  <Lines>128</Lines>
  <Paragraphs>36</Paragraphs>
  <Slides>0</Slides>
  <Notes>0</Notes>
  <HiddenSlides>0</HiddenSlides>
  <MMClips>0</MMClips>
  <ScaleCrop>false</ScaleCrop>
  <HeadingPairs>
    <vt:vector size="2" baseType="variant">
      <vt:variant>
        <vt:lpstr>标题</vt:lpstr>
      </vt:variant>
      <vt:variant>
        <vt:i4>1</vt:i4>
      </vt:variant>
    </vt:vector>
  </HeadingPairs>
  <TitlesOfParts>
    <vt:vector size="1" baseType="lpstr">
      <vt:lpstr>_x0001_</vt:lpstr>
    </vt:vector>
  </TitlesOfParts>
  <Manager/>
  <Company>gucas</Company>
  <LinksUpToDate>false</LinksUpToDate>
  <CharactersWithSpaces>18020</CharactersWithSpaces>
  <SharedDoc>false</SharedDoc>
  <HLinks>
    <vt:vector size="168" baseType="variant">
      <vt:variant>
        <vt:i4>7995412</vt:i4>
      </vt:variant>
      <vt:variant>
        <vt:i4>168</vt:i4>
      </vt:variant>
      <vt:variant>
        <vt:i4>0</vt:i4>
      </vt:variant>
      <vt:variant>
        <vt:i4>5</vt:i4>
      </vt:variant>
      <vt:variant>
        <vt:lpwstr>http://blog.csdn.net/leixiaohua1020</vt:lpwstr>
      </vt:variant>
      <vt:variant>
        <vt:lpwstr/>
      </vt:variant>
      <vt:variant>
        <vt:i4>2031668</vt:i4>
      </vt:variant>
      <vt:variant>
        <vt:i4>152</vt:i4>
      </vt:variant>
      <vt:variant>
        <vt:i4>0</vt:i4>
      </vt:variant>
      <vt:variant>
        <vt:i4>5</vt:i4>
      </vt:variant>
      <vt:variant>
        <vt:lpwstr/>
      </vt:variant>
      <vt:variant>
        <vt:lpwstr>_Toc5119</vt:lpwstr>
      </vt:variant>
      <vt:variant>
        <vt:i4>1376258</vt:i4>
      </vt:variant>
      <vt:variant>
        <vt:i4>146</vt:i4>
      </vt:variant>
      <vt:variant>
        <vt:i4>0</vt:i4>
      </vt:variant>
      <vt:variant>
        <vt:i4>5</vt:i4>
      </vt:variant>
      <vt:variant>
        <vt:lpwstr/>
      </vt:variant>
      <vt:variant>
        <vt:lpwstr>_Toc10526</vt:lpwstr>
      </vt:variant>
      <vt:variant>
        <vt:i4>2490416</vt:i4>
      </vt:variant>
      <vt:variant>
        <vt:i4>140</vt:i4>
      </vt:variant>
      <vt:variant>
        <vt:i4>0</vt:i4>
      </vt:variant>
      <vt:variant>
        <vt:i4>5</vt:i4>
      </vt:variant>
      <vt:variant>
        <vt:lpwstr/>
      </vt:variant>
      <vt:variant>
        <vt:lpwstr>_Toc616</vt:lpwstr>
      </vt:variant>
      <vt:variant>
        <vt:i4>1114119</vt:i4>
      </vt:variant>
      <vt:variant>
        <vt:i4>134</vt:i4>
      </vt:variant>
      <vt:variant>
        <vt:i4>0</vt:i4>
      </vt:variant>
      <vt:variant>
        <vt:i4>5</vt:i4>
      </vt:variant>
      <vt:variant>
        <vt:lpwstr/>
      </vt:variant>
      <vt:variant>
        <vt:lpwstr>_Toc23356</vt:lpwstr>
      </vt:variant>
      <vt:variant>
        <vt:i4>1048580</vt:i4>
      </vt:variant>
      <vt:variant>
        <vt:i4>128</vt:i4>
      </vt:variant>
      <vt:variant>
        <vt:i4>0</vt:i4>
      </vt:variant>
      <vt:variant>
        <vt:i4>5</vt:i4>
      </vt:variant>
      <vt:variant>
        <vt:lpwstr/>
      </vt:variant>
      <vt:variant>
        <vt:lpwstr>_Toc14035</vt:lpwstr>
      </vt:variant>
      <vt:variant>
        <vt:i4>1048634</vt:i4>
      </vt:variant>
      <vt:variant>
        <vt:i4>122</vt:i4>
      </vt:variant>
      <vt:variant>
        <vt:i4>0</vt:i4>
      </vt:variant>
      <vt:variant>
        <vt:i4>5</vt:i4>
      </vt:variant>
      <vt:variant>
        <vt:lpwstr/>
      </vt:variant>
      <vt:variant>
        <vt:lpwstr>_Toc2186</vt:lpwstr>
      </vt:variant>
      <vt:variant>
        <vt:i4>1179652</vt:i4>
      </vt:variant>
      <vt:variant>
        <vt:i4>116</vt:i4>
      </vt:variant>
      <vt:variant>
        <vt:i4>0</vt:i4>
      </vt:variant>
      <vt:variant>
        <vt:i4>5</vt:i4>
      </vt:variant>
      <vt:variant>
        <vt:lpwstr/>
      </vt:variant>
      <vt:variant>
        <vt:lpwstr>_Toc25402</vt:lpwstr>
      </vt:variant>
      <vt:variant>
        <vt:i4>1769522</vt:i4>
      </vt:variant>
      <vt:variant>
        <vt:i4>110</vt:i4>
      </vt:variant>
      <vt:variant>
        <vt:i4>0</vt:i4>
      </vt:variant>
      <vt:variant>
        <vt:i4>5</vt:i4>
      </vt:variant>
      <vt:variant>
        <vt:lpwstr/>
      </vt:variant>
      <vt:variant>
        <vt:lpwstr>_Toc5874</vt:lpwstr>
      </vt:variant>
      <vt:variant>
        <vt:i4>1114125</vt:i4>
      </vt:variant>
      <vt:variant>
        <vt:i4>104</vt:i4>
      </vt:variant>
      <vt:variant>
        <vt:i4>0</vt:i4>
      </vt:variant>
      <vt:variant>
        <vt:i4>5</vt:i4>
      </vt:variant>
      <vt:variant>
        <vt:lpwstr/>
      </vt:variant>
      <vt:variant>
        <vt:lpwstr>_Toc13854</vt:lpwstr>
      </vt:variant>
      <vt:variant>
        <vt:i4>1048582</vt:i4>
      </vt:variant>
      <vt:variant>
        <vt:i4>98</vt:i4>
      </vt:variant>
      <vt:variant>
        <vt:i4>0</vt:i4>
      </vt:variant>
      <vt:variant>
        <vt:i4>5</vt:i4>
      </vt:variant>
      <vt:variant>
        <vt:lpwstr/>
      </vt:variant>
      <vt:variant>
        <vt:lpwstr>_Toc13344</vt:lpwstr>
      </vt:variant>
      <vt:variant>
        <vt:i4>1310722</vt:i4>
      </vt:variant>
      <vt:variant>
        <vt:i4>92</vt:i4>
      </vt:variant>
      <vt:variant>
        <vt:i4>0</vt:i4>
      </vt:variant>
      <vt:variant>
        <vt:i4>5</vt:i4>
      </vt:variant>
      <vt:variant>
        <vt:lpwstr/>
      </vt:variant>
      <vt:variant>
        <vt:lpwstr>_Toc21020</vt:lpwstr>
      </vt:variant>
      <vt:variant>
        <vt:i4>1310774</vt:i4>
      </vt:variant>
      <vt:variant>
        <vt:i4>86</vt:i4>
      </vt:variant>
      <vt:variant>
        <vt:i4>0</vt:i4>
      </vt:variant>
      <vt:variant>
        <vt:i4>5</vt:i4>
      </vt:variant>
      <vt:variant>
        <vt:lpwstr/>
      </vt:variant>
      <vt:variant>
        <vt:lpwstr>_Toc5330</vt:lpwstr>
      </vt:variant>
      <vt:variant>
        <vt:i4>1835070</vt:i4>
      </vt:variant>
      <vt:variant>
        <vt:i4>80</vt:i4>
      </vt:variant>
      <vt:variant>
        <vt:i4>0</vt:i4>
      </vt:variant>
      <vt:variant>
        <vt:i4>5</vt:i4>
      </vt:variant>
      <vt:variant>
        <vt:lpwstr/>
      </vt:variant>
      <vt:variant>
        <vt:lpwstr>_Toc9378</vt:lpwstr>
      </vt:variant>
      <vt:variant>
        <vt:i4>1572927</vt:i4>
      </vt:variant>
      <vt:variant>
        <vt:i4>74</vt:i4>
      </vt:variant>
      <vt:variant>
        <vt:i4>0</vt:i4>
      </vt:variant>
      <vt:variant>
        <vt:i4>5</vt:i4>
      </vt:variant>
      <vt:variant>
        <vt:lpwstr/>
      </vt:variant>
      <vt:variant>
        <vt:lpwstr>_Toc9669</vt:lpwstr>
      </vt:variant>
      <vt:variant>
        <vt:i4>2424886</vt:i4>
      </vt:variant>
      <vt:variant>
        <vt:i4>68</vt:i4>
      </vt:variant>
      <vt:variant>
        <vt:i4>0</vt:i4>
      </vt:variant>
      <vt:variant>
        <vt:i4>5</vt:i4>
      </vt:variant>
      <vt:variant>
        <vt:lpwstr/>
      </vt:variant>
      <vt:variant>
        <vt:lpwstr>_Toc721</vt:lpwstr>
      </vt:variant>
      <vt:variant>
        <vt:i4>1245190</vt:i4>
      </vt:variant>
      <vt:variant>
        <vt:i4>62</vt:i4>
      </vt:variant>
      <vt:variant>
        <vt:i4>0</vt:i4>
      </vt:variant>
      <vt:variant>
        <vt:i4>5</vt:i4>
      </vt:variant>
      <vt:variant>
        <vt:lpwstr/>
      </vt:variant>
      <vt:variant>
        <vt:lpwstr>_Toc22165</vt:lpwstr>
      </vt:variant>
      <vt:variant>
        <vt:i4>1638410</vt:i4>
      </vt:variant>
      <vt:variant>
        <vt:i4>56</vt:i4>
      </vt:variant>
      <vt:variant>
        <vt:i4>0</vt:i4>
      </vt:variant>
      <vt:variant>
        <vt:i4>5</vt:i4>
      </vt:variant>
      <vt:variant>
        <vt:lpwstr/>
      </vt:variant>
      <vt:variant>
        <vt:lpwstr>_Toc18863</vt:lpwstr>
      </vt:variant>
      <vt:variant>
        <vt:i4>1310770</vt:i4>
      </vt:variant>
      <vt:variant>
        <vt:i4>50</vt:i4>
      </vt:variant>
      <vt:variant>
        <vt:i4>0</vt:i4>
      </vt:variant>
      <vt:variant>
        <vt:i4>5</vt:i4>
      </vt:variant>
      <vt:variant>
        <vt:lpwstr/>
      </vt:variant>
      <vt:variant>
        <vt:lpwstr>_Toc2605</vt:lpwstr>
      </vt:variant>
      <vt:variant>
        <vt:i4>1441795</vt:i4>
      </vt:variant>
      <vt:variant>
        <vt:i4>44</vt:i4>
      </vt:variant>
      <vt:variant>
        <vt:i4>0</vt:i4>
      </vt:variant>
      <vt:variant>
        <vt:i4>5</vt:i4>
      </vt:variant>
      <vt:variant>
        <vt:lpwstr/>
      </vt:variant>
      <vt:variant>
        <vt:lpwstr>_Toc29485</vt:lpwstr>
      </vt:variant>
      <vt:variant>
        <vt:i4>1966090</vt:i4>
      </vt:variant>
      <vt:variant>
        <vt:i4>38</vt:i4>
      </vt:variant>
      <vt:variant>
        <vt:i4>0</vt:i4>
      </vt:variant>
      <vt:variant>
        <vt:i4>5</vt:i4>
      </vt:variant>
      <vt:variant>
        <vt:lpwstr/>
      </vt:variant>
      <vt:variant>
        <vt:lpwstr>_Toc20890</vt:lpwstr>
      </vt:variant>
      <vt:variant>
        <vt:i4>1507338</vt:i4>
      </vt:variant>
      <vt:variant>
        <vt:i4>32</vt:i4>
      </vt:variant>
      <vt:variant>
        <vt:i4>0</vt:i4>
      </vt:variant>
      <vt:variant>
        <vt:i4>5</vt:i4>
      </vt:variant>
      <vt:variant>
        <vt:lpwstr/>
      </vt:variant>
      <vt:variant>
        <vt:lpwstr>_Toc13239</vt:lpwstr>
      </vt:variant>
      <vt:variant>
        <vt:i4>1114112</vt:i4>
      </vt:variant>
      <vt:variant>
        <vt:i4>26</vt:i4>
      </vt:variant>
      <vt:variant>
        <vt:i4>0</vt:i4>
      </vt:variant>
      <vt:variant>
        <vt:i4>5</vt:i4>
      </vt:variant>
      <vt:variant>
        <vt:lpwstr/>
      </vt:variant>
      <vt:variant>
        <vt:lpwstr>_Toc13657</vt:lpwstr>
      </vt:variant>
      <vt:variant>
        <vt:i4>1048590</vt:i4>
      </vt:variant>
      <vt:variant>
        <vt:i4>20</vt:i4>
      </vt:variant>
      <vt:variant>
        <vt:i4>0</vt:i4>
      </vt:variant>
      <vt:variant>
        <vt:i4>5</vt:i4>
      </vt:variant>
      <vt:variant>
        <vt:lpwstr/>
      </vt:variant>
      <vt:variant>
        <vt:lpwstr>_Toc21569</vt:lpwstr>
      </vt:variant>
      <vt:variant>
        <vt:i4>1769480</vt:i4>
      </vt:variant>
      <vt:variant>
        <vt:i4>14</vt:i4>
      </vt:variant>
      <vt:variant>
        <vt:i4>0</vt:i4>
      </vt:variant>
      <vt:variant>
        <vt:i4>5</vt:i4>
      </vt:variant>
      <vt:variant>
        <vt:lpwstr/>
      </vt:variant>
      <vt:variant>
        <vt:lpwstr>_Toc18049</vt:lpwstr>
      </vt:variant>
      <vt:variant>
        <vt:i4>1310729</vt:i4>
      </vt:variant>
      <vt:variant>
        <vt:i4>8</vt:i4>
      </vt:variant>
      <vt:variant>
        <vt:i4>0</vt:i4>
      </vt:variant>
      <vt:variant>
        <vt:i4>5</vt:i4>
      </vt:variant>
      <vt:variant>
        <vt:lpwstr/>
      </vt:variant>
      <vt:variant>
        <vt:lpwstr>_Toc11028</vt:lpwstr>
      </vt:variant>
      <vt:variant>
        <vt:i4>1900546</vt:i4>
      </vt:variant>
      <vt:variant>
        <vt:i4>2</vt:i4>
      </vt:variant>
      <vt:variant>
        <vt:i4>0</vt:i4>
      </vt:variant>
      <vt:variant>
        <vt:i4>5</vt:i4>
      </vt:variant>
      <vt:variant>
        <vt:lpwstr/>
      </vt:variant>
      <vt:variant>
        <vt:lpwstr>_Toc19536</vt:lpwstr>
      </vt:variant>
      <vt:variant>
        <vt:i4>334254281</vt:i4>
      </vt:variant>
      <vt:variant>
        <vt:i4>2050</vt:i4>
      </vt:variant>
      <vt:variant>
        <vt:i4>1025</vt:i4>
      </vt:variant>
      <vt:variant>
        <vt:i4>1</vt:i4>
      </vt:variant>
      <vt:variant>
        <vt:lpwstr>国科大横式cuti</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_x0001_</dc:title>
  <dc:subject/>
  <dc:creator>ylp</dc:creator>
  <cp:keywords/>
  <dc:description/>
  <cp:lastModifiedBy>li ge</cp:lastModifiedBy>
  <cp:revision>172</cp:revision>
  <cp:lastPrinted>2015-01-28T06:53:00Z</cp:lastPrinted>
  <dcterms:created xsi:type="dcterms:W3CDTF">2009-11-16T05:41:00Z</dcterms:created>
  <dcterms:modified xsi:type="dcterms:W3CDTF">2016-09-05T06:14:00Z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
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DEB1" w14:textId="7F3D7262" w:rsidR="0014006D" w:rsidRDefault="0014006D" w:rsidP="00846C02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基于</w:t>
      </w:r>
      <w:r>
        <w:rPr>
          <w:b/>
          <w:bCs/>
          <w:sz w:val="28"/>
          <w:szCs w:val="28"/>
        </w:rPr>
        <w:t>SPARC</w:t>
      </w:r>
      <w:r>
        <w:rPr>
          <w:b/>
          <w:bCs/>
          <w:sz w:val="28"/>
          <w:szCs w:val="28"/>
        </w:rPr>
        <w:t>模拟器的远程多核调试及客户端定制开发</w:t>
      </w:r>
    </w:p>
    <w:p w14:paraId="1FF7F925" w14:textId="77777777" w:rsidR="00846C02" w:rsidRPr="00846C02" w:rsidRDefault="00846C02" w:rsidP="00846C02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报告提纲</w:t>
      </w:r>
    </w:p>
    <w:p w14:paraId="071DB3EC" w14:textId="77777777" w:rsidR="00846C02" w:rsidRPr="00846C02" w:rsidRDefault="00846C02" w:rsidP="00846C02">
      <w:pPr>
        <w:jc w:val="left"/>
        <w:rPr>
          <w:b/>
          <w:bCs/>
          <w:sz w:val="28"/>
          <w:szCs w:val="28"/>
        </w:rPr>
      </w:pPr>
    </w:p>
    <w:p w14:paraId="198C100C" w14:textId="77777777" w:rsidR="00846C02" w:rsidRDefault="00846C02" w:rsidP="00846C02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选题的背景及意义</w:t>
      </w:r>
    </w:p>
    <w:p w14:paraId="2D504F63" w14:textId="71015DE2" w:rsidR="00FE7165" w:rsidRDefault="00FE7165" w:rsidP="00FE7165">
      <w:pPr>
        <w:ind w:firstLine="420"/>
      </w:pPr>
      <w:r>
        <w:rPr>
          <w:rFonts w:hint="eastAsia"/>
        </w:rPr>
        <w:t>在</w:t>
      </w:r>
      <w:r>
        <w:t>SPARC</w:t>
      </w:r>
      <w:r>
        <w:t>模拟器</w:t>
      </w:r>
      <w:r>
        <w:rPr>
          <w:rFonts w:hint="eastAsia"/>
        </w:rPr>
        <w:t>上</w:t>
      </w:r>
      <w:r>
        <w:t>需要对应用程序进行调试。由于模拟</w:t>
      </w:r>
      <w:r>
        <w:rPr>
          <w:rFonts w:hint="eastAsia"/>
        </w:rPr>
        <w:t>的</w:t>
      </w:r>
      <w:r>
        <w:t>是多</w:t>
      </w:r>
      <w:r>
        <w:rPr>
          <w:rFonts w:hint="eastAsia"/>
        </w:rPr>
        <w:t>个</w:t>
      </w:r>
      <w:r>
        <w:t>BM3803</w:t>
      </w:r>
      <w:r>
        <w:t>核，因此</w:t>
      </w:r>
      <w:r>
        <w:rPr>
          <w:rFonts w:hint="eastAsia"/>
        </w:rPr>
        <w:t>需要</w:t>
      </w:r>
      <w:r>
        <w:t>实现</w:t>
      </w:r>
      <w:ins w:id="0" w:author="ZhengXin" w:date="2016-08-11T09:50:00Z">
        <w:r w:rsidR="00AD2ECE">
          <w:rPr>
            <w:rFonts w:hint="eastAsia"/>
          </w:rPr>
          <w:t>针对</w:t>
        </w:r>
      </w:ins>
      <w:r>
        <w:t>SPARC</w:t>
      </w:r>
      <w:r>
        <w:t>架构的多核调试。</w:t>
      </w:r>
    </w:p>
    <w:p w14:paraId="7D025730" w14:textId="77777777" w:rsidR="00FE7165" w:rsidRPr="00FE7165" w:rsidRDefault="00FE7165" w:rsidP="00FE7165">
      <w:pPr>
        <w:ind w:firstLine="420"/>
      </w:pPr>
      <w:r>
        <w:rPr>
          <w:rFonts w:hint="eastAsia"/>
        </w:rPr>
        <w:t>为了</w:t>
      </w:r>
      <w:r>
        <w:t>方便应用编写人员可以高效的搭建模拟器以及编写和调试应用程序，</w:t>
      </w:r>
      <w:r>
        <w:rPr>
          <w:rFonts w:hint="eastAsia"/>
        </w:rPr>
        <w:t>需要</w:t>
      </w:r>
      <w:r>
        <w:t>进行客户端的定制开发。</w:t>
      </w:r>
    </w:p>
    <w:p w14:paraId="5DD7BE8D" w14:textId="77777777" w:rsidR="00FE7165" w:rsidRDefault="00846C02" w:rsidP="00FE7165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FE7165">
        <w:rPr>
          <w:rFonts w:hint="eastAsia"/>
          <w:b/>
          <w:bCs/>
          <w:sz w:val="28"/>
          <w:szCs w:val="28"/>
        </w:rPr>
        <w:t>国内外本学科领域的发展现状与趋势</w:t>
      </w:r>
    </w:p>
    <w:p w14:paraId="38B619A4" w14:textId="77777777" w:rsidR="0044598D" w:rsidRDefault="00FE7165" w:rsidP="00FE7165">
      <w:pPr>
        <w:ind w:firstLine="420"/>
        <w:jc w:val="left"/>
        <w:rPr>
          <w:rFonts w:ascii="Verdana" w:hAnsi="Verdana"/>
          <w:color w:val="333333"/>
        </w:rPr>
      </w:pPr>
      <w:r w:rsidRPr="00FE7165">
        <w:rPr>
          <w:rFonts w:ascii="Verdana" w:hAnsi="Verdana" w:hint="eastAsia"/>
          <w:color w:val="333333"/>
        </w:rPr>
        <w:t>现阶段，虽然多核架构芯片已成为高端嵌入式产品的首选，但国内外在嵌入式调试技术方面、尤其是基于多处理器所做的研究工作较少，较为成熟的多核硬件调试工具都是基于</w:t>
      </w:r>
      <w:r w:rsidRPr="00FE7165">
        <w:rPr>
          <w:rFonts w:ascii="Verdana" w:hAnsi="Verdana" w:hint="eastAsia"/>
          <w:color w:val="333333"/>
        </w:rPr>
        <w:t xml:space="preserve"> JTAG </w:t>
      </w:r>
      <w:r w:rsidRPr="00FE7165">
        <w:rPr>
          <w:rFonts w:ascii="Verdana" w:hAnsi="Verdana" w:hint="eastAsia"/>
          <w:color w:val="333333"/>
        </w:rPr>
        <w:t>技术</w:t>
      </w:r>
      <w:r w:rsidR="0044598D">
        <w:rPr>
          <w:rFonts w:ascii="Verdana" w:hAnsi="Verdana"/>
          <w:color w:val="333333"/>
        </w:rPr>
        <w:t>，</w:t>
      </w:r>
      <w:r w:rsidR="0044598D">
        <w:rPr>
          <w:rFonts w:ascii="Verdana" w:hAnsi="Verdana" w:hint="eastAsia"/>
          <w:color w:val="333333"/>
        </w:rPr>
        <w:t>并且</w:t>
      </w:r>
      <w:r w:rsidR="0044598D">
        <w:rPr>
          <w:rFonts w:ascii="Verdana" w:hAnsi="Verdana"/>
          <w:color w:val="333333"/>
        </w:rPr>
        <w:t>都需要较高的成本。</w:t>
      </w:r>
      <w:r w:rsidR="0044598D" w:rsidRPr="0044598D">
        <w:rPr>
          <w:rFonts w:ascii="Verdana" w:hAnsi="Verdana" w:hint="eastAsia"/>
          <w:color w:val="333333"/>
        </w:rPr>
        <w:t>作为单核架构下首选的任务级调试器</w:t>
      </w:r>
      <w:r w:rsidR="0044598D" w:rsidRPr="0044598D">
        <w:rPr>
          <w:rFonts w:ascii="Verdana" w:hAnsi="Verdana" w:hint="eastAsia"/>
          <w:color w:val="333333"/>
        </w:rPr>
        <w:t xml:space="preserve"> GDB</w:t>
      </w:r>
      <w:r w:rsidR="0044598D" w:rsidRPr="0044598D">
        <w:rPr>
          <w:rFonts w:ascii="Verdana" w:hAnsi="Verdana" w:hint="eastAsia"/>
          <w:color w:val="333333"/>
        </w:rPr>
        <w:t>，虽然能在嵌入式</w:t>
      </w:r>
      <w:r w:rsidR="0044598D" w:rsidRPr="0044598D">
        <w:rPr>
          <w:rFonts w:ascii="Verdana" w:hAnsi="Verdana" w:hint="eastAsia"/>
          <w:color w:val="333333"/>
        </w:rPr>
        <w:t xml:space="preserve"> Linux </w:t>
      </w:r>
      <w:r w:rsidR="0044598D" w:rsidRPr="0044598D">
        <w:rPr>
          <w:rFonts w:ascii="Verdana" w:hAnsi="Verdana" w:hint="eastAsia"/>
          <w:color w:val="333333"/>
        </w:rPr>
        <w:t>支持下调试多核架构下的程序，但原有单核调试功能远不能满足用户多核调试的需要。</w:t>
      </w:r>
    </w:p>
    <w:p w14:paraId="3D026A11" w14:textId="77777777" w:rsidR="00FE7165" w:rsidRPr="00FE7165" w:rsidRDefault="00FE7165" w:rsidP="0044598D">
      <w:pPr>
        <w:ind w:firstLine="420"/>
        <w:jc w:val="left"/>
      </w:pPr>
      <w:r>
        <w:rPr>
          <w:rFonts w:ascii="Verdana" w:hAnsi="Verdana" w:hint="eastAsia"/>
          <w:color w:val="333333"/>
        </w:rPr>
        <w:t>此外</w:t>
      </w:r>
      <w:r>
        <w:rPr>
          <w:rFonts w:ascii="Verdana" w:hAnsi="Verdana"/>
          <w:color w:val="333333"/>
        </w:rPr>
        <w:t>，</w:t>
      </w:r>
      <w:r w:rsidR="0044598D">
        <w:rPr>
          <w:rFonts w:ascii="Verdana" w:hAnsi="Verdana"/>
          <w:color w:val="333333"/>
        </w:rPr>
        <w:t>虽然高版本的</w:t>
      </w:r>
      <w:r w:rsidR="0044598D">
        <w:rPr>
          <w:rFonts w:ascii="Verdana" w:hAnsi="Verdana"/>
          <w:color w:val="333333"/>
        </w:rPr>
        <w:t>GDB</w:t>
      </w:r>
      <w:r w:rsidR="0044598D">
        <w:rPr>
          <w:rFonts w:ascii="Verdana" w:hAnsi="Verdana"/>
          <w:color w:val="333333"/>
        </w:rPr>
        <w:t>协议支持远程多核调试，</w:t>
      </w:r>
      <w:r w:rsidR="0044598D">
        <w:rPr>
          <w:rFonts w:ascii="Verdana" w:hAnsi="Verdana" w:hint="eastAsia"/>
          <w:color w:val="333333"/>
        </w:rPr>
        <w:t>但国内外</w:t>
      </w:r>
      <w:r w:rsidR="0044598D">
        <w:rPr>
          <w:rFonts w:ascii="Verdana" w:hAnsi="Verdana"/>
          <w:color w:val="333333"/>
        </w:rPr>
        <w:t>公开的研究中，</w:t>
      </w:r>
      <w:r w:rsidR="0044598D">
        <w:rPr>
          <w:rFonts w:ascii="Verdana" w:hAnsi="Verdana" w:hint="eastAsia"/>
          <w:color w:val="333333"/>
        </w:rPr>
        <w:t>还</w:t>
      </w:r>
      <w:r w:rsidR="0044598D">
        <w:rPr>
          <w:rFonts w:ascii="Verdana" w:hAnsi="Verdana"/>
          <w:color w:val="333333"/>
        </w:rPr>
        <w:t>几乎</w:t>
      </w:r>
      <w:r w:rsidR="0044598D">
        <w:rPr>
          <w:rFonts w:ascii="Verdana" w:hAnsi="Verdana" w:hint="eastAsia"/>
          <w:color w:val="333333"/>
        </w:rPr>
        <w:t>没有</w:t>
      </w:r>
      <w:r w:rsidR="0044598D">
        <w:rPr>
          <w:rFonts w:ascii="Verdana" w:hAnsi="Verdana"/>
          <w:color w:val="333333"/>
        </w:rPr>
        <w:t>基于</w:t>
      </w:r>
      <w:r w:rsidR="0044598D">
        <w:rPr>
          <w:rFonts w:ascii="Verdana" w:hAnsi="Verdana"/>
          <w:color w:val="333333"/>
        </w:rPr>
        <w:t>SPARC</w:t>
      </w:r>
      <w:r w:rsidR="0044598D">
        <w:rPr>
          <w:rFonts w:ascii="Verdana" w:hAnsi="Verdana"/>
          <w:color w:val="333333"/>
        </w:rPr>
        <w:t>架构的很好的</w:t>
      </w:r>
      <w:r w:rsidR="0044598D">
        <w:rPr>
          <w:rFonts w:ascii="Verdana" w:hAnsi="Verdana" w:hint="eastAsia"/>
          <w:color w:val="333333"/>
        </w:rPr>
        <w:t>解决</w:t>
      </w:r>
      <w:r w:rsidR="0044598D">
        <w:rPr>
          <w:rFonts w:ascii="Verdana" w:hAnsi="Verdana"/>
          <w:color w:val="333333"/>
        </w:rPr>
        <w:t>方案。</w:t>
      </w:r>
    </w:p>
    <w:p w14:paraId="20ABDE93" w14:textId="77777777" w:rsidR="00846C02" w:rsidRPr="0044598D" w:rsidRDefault="00846C02" w:rsidP="0044598D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44598D">
        <w:rPr>
          <w:rFonts w:hint="eastAsia"/>
          <w:b/>
          <w:bCs/>
          <w:sz w:val="28"/>
          <w:szCs w:val="28"/>
        </w:rPr>
        <w:t>课题主要研究内容</w:t>
      </w:r>
    </w:p>
    <w:p w14:paraId="7C86836B" w14:textId="77777777" w:rsidR="0044598D" w:rsidRDefault="0044598D" w:rsidP="0044598D">
      <w:pPr>
        <w:ind w:firstLine="420"/>
      </w:pPr>
      <w:r>
        <w:rPr>
          <w:rFonts w:hint="eastAsia"/>
        </w:rPr>
        <w:t>研究</w:t>
      </w:r>
      <w:r>
        <w:t>GDB</w:t>
      </w:r>
      <w:r>
        <w:t>多核调试的相关协议，</w:t>
      </w:r>
      <w:r w:rsidR="00561B4A">
        <w:t>分析多核调试的原理以及所需功能</w:t>
      </w:r>
      <w:r>
        <w:t>；</w:t>
      </w:r>
    </w:p>
    <w:p w14:paraId="4F6C8DCA" w14:textId="77777777" w:rsidR="0044598D" w:rsidRDefault="0044598D" w:rsidP="0044598D">
      <w:r>
        <w:tab/>
      </w:r>
      <w:r w:rsidR="00561B4A">
        <w:t>在</w:t>
      </w:r>
      <w:r w:rsidR="00561B4A">
        <w:t>SPARC</w:t>
      </w:r>
      <w:r w:rsidR="00561B4A">
        <w:t>架构上，</w:t>
      </w:r>
      <w:r w:rsidR="00561B4A">
        <w:rPr>
          <w:rFonts w:hint="eastAsia"/>
        </w:rPr>
        <w:t>设计</w:t>
      </w:r>
      <w:r w:rsidR="00561B4A">
        <w:t>并</w:t>
      </w:r>
      <w:r w:rsidR="00561B4A">
        <w:rPr>
          <w:rFonts w:hint="eastAsia"/>
        </w:rPr>
        <w:t>实现</w:t>
      </w:r>
      <w:r w:rsidR="00561B4A">
        <w:t>满足多核调试要求的</w:t>
      </w:r>
      <w:proofErr w:type="spellStart"/>
      <w:r w:rsidR="00561B4A">
        <w:t>GDBServer</w:t>
      </w:r>
      <w:proofErr w:type="spellEnd"/>
      <w:r w:rsidR="00561B4A">
        <w:t>；</w:t>
      </w:r>
    </w:p>
    <w:p w14:paraId="12886A35" w14:textId="735A2604" w:rsidR="00561B4A" w:rsidRPr="0044598D" w:rsidRDefault="00561B4A" w:rsidP="0044598D">
      <w:r>
        <w:rPr>
          <w:rFonts w:hint="eastAsia"/>
        </w:rPr>
        <w:tab/>
      </w:r>
      <w:bookmarkStart w:id="1" w:name="_GoBack"/>
      <w:bookmarkEnd w:id="1"/>
      <w:ins w:id="2" w:author="ZhengXin" w:date="2016-08-11T09:52:00Z">
        <w:r w:rsidR="00AD2ECE">
          <w:rPr>
            <w:rFonts w:hint="eastAsia"/>
          </w:rPr>
          <w:t>基于开源</w:t>
        </w:r>
        <w:r w:rsidR="00AD2ECE">
          <w:t>工具</w:t>
        </w:r>
      </w:ins>
      <w:r>
        <w:t>eclipse</w:t>
      </w:r>
      <w:r>
        <w:t>进行客户端定制开发，</w:t>
      </w:r>
      <w:r>
        <w:rPr>
          <w:rFonts w:hint="eastAsia"/>
        </w:rPr>
        <w:t>在</w:t>
      </w:r>
      <w:r>
        <w:t>eclipse</w:t>
      </w:r>
      <w:r>
        <w:t>中配置模拟器并且</w:t>
      </w:r>
      <w:r>
        <w:rPr>
          <w:rFonts w:hint="eastAsia"/>
        </w:rPr>
        <w:t>编写</w:t>
      </w:r>
      <w:r>
        <w:t>和调试多核应用程序。</w:t>
      </w:r>
    </w:p>
    <w:p w14:paraId="165F3558" w14:textId="77777777" w:rsidR="00846C02" w:rsidRPr="00561B4A" w:rsidRDefault="00846C02" w:rsidP="00561B4A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561B4A">
        <w:rPr>
          <w:rFonts w:hint="eastAsia"/>
          <w:b/>
          <w:bCs/>
          <w:sz w:val="28"/>
          <w:szCs w:val="28"/>
        </w:rPr>
        <w:t>拟采用的研究方法、技术路线</w:t>
      </w:r>
    </w:p>
    <w:p w14:paraId="5D8E2C63" w14:textId="77777777" w:rsidR="00913F65" w:rsidRDefault="00913F65" w:rsidP="00913F65">
      <w:pPr>
        <w:ind w:firstLine="420"/>
      </w:pPr>
      <w:r>
        <w:rPr>
          <w:rFonts w:hint="eastAsia"/>
        </w:rPr>
        <w:t>在</w:t>
      </w:r>
      <w:r>
        <w:t>高版本的</w:t>
      </w:r>
      <w:r>
        <w:t>GDB(7.0</w:t>
      </w:r>
      <w:r>
        <w:rPr>
          <w:rFonts w:hint="eastAsia"/>
        </w:rPr>
        <w:t>以后</w:t>
      </w:r>
      <w:r>
        <w:t>)</w:t>
      </w:r>
      <w:r>
        <w:t>中，</w:t>
      </w:r>
      <w:r>
        <w:rPr>
          <w:rFonts w:hint="eastAsia"/>
        </w:rPr>
        <w:t>已经</w:t>
      </w:r>
      <w:r>
        <w:t>支持了远程多核调试。</w:t>
      </w:r>
      <w:r>
        <w:rPr>
          <w:rFonts w:hint="eastAsia"/>
        </w:rPr>
        <w:t>研究</w:t>
      </w:r>
      <w:r>
        <w:t>相关资料，详细分析</w:t>
      </w:r>
      <w:r>
        <w:t>GDB</w:t>
      </w:r>
      <w:r>
        <w:t>的基本结构、</w:t>
      </w:r>
      <w:r>
        <w:rPr>
          <w:rFonts w:hint="eastAsia"/>
        </w:rPr>
        <w:t>调试原理</w:t>
      </w:r>
      <w:r>
        <w:t>以及常用命令。</w:t>
      </w:r>
    </w:p>
    <w:p w14:paraId="3249AD61" w14:textId="77777777" w:rsidR="00561B4A" w:rsidRDefault="00913F65" w:rsidP="00991BCB">
      <w:pPr>
        <w:ind w:firstLine="420"/>
      </w:pPr>
      <w:r>
        <w:t>研究</w:t>
      </w:r>
      <w:r>
        <w:t>SPARC</w:t>
      </w:r>
      <w:r>
        <w:t>架构以及模拟器实现细节，</w:t>
      </w:r>
      <w:r w:rsidR="00991BCB">
        <w:t>根据</w:t>
      </w:r>
      <w:r w:rsidR="00991BCB">
        <w:t>GDB</w:t>
      </w:r>
      <w:r w:rsidR="00991BCB">
        <w:t>协议，</w:t>
      </w:r>
      <w:r w:rsidR="00991BCB">
        <w:rPr>
          <w:rFonts w:hint="eastAsia"/>
        </w:rPr>
        <w:t>分析</w:t>
      </w:r>
      <w:proofErr w:type="spellStart"/>
      <w:r w:rsidR="00991BCB">
        <w:rPr>
          <w:rFonts w:hint="eastAsia"/>
        </w:rPr>
        <w:t>GDBServer</w:t>
      </w:r>
      <w:proofErr w:type="spellEnd"/>
      <w:r w:rsidR="00991BCB">
        <w:t>需要实现的功能。</w:t>
      </w:r>
    </w:p>
    <w:p w14:paraId="4F8D2CCB" w14:textId="77777777" w:rsidR="00991BCB" w:rsidRDefault="00991BCB" w:rsidP="00991BCB">
      <w:r>
        <w:tab/>
      </w:r>
      <w:r>
        <w:t>根据模拟器架构，进行</w:t>
      </w:r>
      <w:proofErr w:type="spellStart"/>
      <w:r>
        <w:t>GDBServer</w:t>
      </w:r>
      <w:proofErr w:type="spellEnd"/>
      <w:r>
        <w:t>的详细设计</w:t>
      </w:r>
      <w:r>
        <w:rPr>
          <w:rFonts w:hint="eastAsia"/>
        </w:rPr>
        <w:t>与</w:t>
      </w:r>
      <w:r>
        <w:t>实现，</w:t>
      </w:r>
      <w:r>
        <w:rPr>
          <w:rFonts w:hint="eastAsia"/>
        </w:rPr>
        <w:t>完成</w:t>
      </w:r>
      <w:r>
        <w:t>多核调试功能。</w:t>
      </w:r>
    </w:p>
    <w:p w14:paraId="75FC3751" w14:textId="77777777" w:rsidR="00991BCB" w:rsidRPr="00561B4A" w:rsidRDefault="00991BCB" w:rsidP="00991BCB">
      <w:r>
        <w:rPr>
          <w:rFonts w:hint="eastAsia"/>
        </w:rPr>
        <w:tab/>
      </w:r>
      <w:r>
        <w:rPr>
          <w:rFonts w:hint="eastAsia"/>
        </w:rPr>
        <w:t>针对</w:t>
      </w:r>
      <w:r>
        <w:t>SPARC</w:t>
      </w:r>
      <w:r>
        <w:t>架构模拟器以及实现的</w:t>
      </w:r>
      <w:proofErr w:type="spellStart"/>
      <w:r>
        <w:t>GDBServer</w:t>
      </w:r>
      <w:proofErr w:type="spellEnd"/>
      <w:r>
        <w:t>，</w:t>
      </w:r>
      <w:r>
        <w:rPr>
          <w:rFonts w:hint="eastAsia"/>
        </w:rPr>
        <w:t>开发</w:t>
      </w:r>
      <w:r>
        <w:t>eclipse</w:t>
      </w:r>
      <w:r>
        <w:t>插件，</w:t>
      </w:r>
      <w:r>
        <w:rPr>
          <w:rFonts w:hint="eastAsia"/>
        </w:rPr>
        <w:t>实现</w:t>
      </w:r>
      <w:r>
        <w:t>模拟器的配置功能，</w:t>
      </w:r>
      <w:r>
        <w:rPr>
          <w:rFonts w:hint="eastAsia"/>
        </w:rPr>
        <w:t>应用</w:t>
      </w:r>
      <w:r>
        <w:t>程序编写功能，</w:t>
      </w:r>
      <w:r>
        <w:rPr>
          <w:rFonts w:hint="eastAsia"/>
        </w:rPr>
        <w:t>以及</w:t>
      </w:r>
      <w:r>
        <w:t>编译调试功能。</w:t>
      </w:r>
    </w:p>
    <w:p w14:paraId="67E31AE1" w14:textId="77777777" w:rsidR="00846C02" w:rsidRPr="00991BCB" w:rsidRDefault="00846C02" w:rsidP="00991BC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991BCB">
        <w:rPr>
          <w:rFonts w:hint="eastAsia"/>
          <w:b/>
          <w:bCs/>
          <w:sz w:val="28"/>
          <w:szCs w:val="28"/>
        </w:rPr>
        <w:t>已有科研基础与所需的科研条件</w:t>
      </w:r>
    </w:p>
    <w:p w14:paraId="0E8B1EB4" w14:textId="77777777" w:rsidR="00991BCB" w:rsidRDefault="00991BCB" w:rsidP="00991BCB">
      <w:pPr>
        <w:ind w:left="420"/>
      </w:pPr>
      <w:r>
        <w:t>已经完成了双核</w:t>
      </w:r>
      <w:r>
        <w:t>SPARC</w:t>
      </w:r>
      <w:r>
        <w:t>模拟器</w:t>
      </w:r>
      <w:r>
        <w:rPr>
          <w:rFonts w:hint="eastAsia"/>
        </w:rPr>
        <w:t>的</w:t>
      </w:r>
      <w:r>
        <w:t>基本功能，</w:t>
      </w:r>
      <w:r>
        <w:rPr>
          <w:rFonts w:hint="eastAsia"/>
        </w:rPr>
        <w:t>在</w:t>
      </w:r>
      <w:r>
        <w:t>此基础上实现</w:t>
      </w:r>
      <w:proofErr w:type="spellStart"/>
      <w:r>
        <w:t>GDBServer</w:t>
      </w:r>
      <w:proofErr w:type="spellEnd"/>
      <w:r>
        <w:t>功能。</w:t>
      </w:r>
    </w:p>
    <w:p w14:paraId="0A25A7A0" w14:textId="6E10B593" w:rsidR="00991BCB" w:rsidRPr="00991BCB" w:rsidRDefault="00922BA7" w:rsidP="00991BCB">
      <w:pPr>
        <w:ind w:left="420"/>
      </w:pPr>
      <w:r>
        <w:t>研究过</w:t>
      </w:r>
      <w:r>
        <w:t>eclipse</w:t>
      </w:r>
      <w:r>
        <w:t>插件开发文档</w:t>
      </w:r>
      <w:r>
        <w:rPr>
          <w:rFonts w:hint="eastAsia"/>
        </w:rPr>
        <w:t>和</w:t>
      </w:r>
      <w:proofErr w:type="spellStart"/>
      <w:r>
        <w:t>cdt</w:t>
      </w:r>
      <w:proofErr w:type="spellEnd"/>
      <w:r>
        <w:t>源码，可以</w:t>
      </w:r>
      <w:r>
        <w:rPr>
          <w:rFonts w:hint="eastAsia"/>
        </w:rPr>
        <w:t>实现</w:t>
      </w:r>
      <w:r>
        <w:t>定制开发。</w:t>
      </w:r>
    </w:p>
    <w:p w14:paraId="619C5C7F" w14:textId="77777777" w:rsidR="00846C02" w:rsidRPr="00846C02" w:rsidRDefault="00846C02" w:rsidP="00846C02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6</w:t>
      </w:r>
      <w:r w:rsidRPr="00846C02">
        <w:rPr>
          <w:rFonts w:hint="eastAsia"/>
          <w:b/>
          <w:bCs/>
          <w:sz w:val="28"/>
          <w:szCs w:val="28"/>
        </w:rPr>
        <w:t>、</w:t>
      </w:r>
      <w:r w:rsidRPr="00846C02">
        <w:rPr>
          <w:rFonts w:hint="eastAsia"/>
          <w:b/>
          <w:bCs/>
          <w:sz w:val="28"/>
          <w:szCs w:val="28"/>
        </w:rPr>
        <w:tab/>
      </w:r>
      <w:r w:rsidRPr="00846C02">
        <w:rPr>
          <w:rFonts w:hint="eastAsia"/>
          <w:b/>
          <w:bCs/>
          <w:sz w:val="28"/>
          <w:szCs w:val="28"/>
        </w:rPr>
        <w:t>研究工作计划与进度安排</w:t>
      </w:r>
    </w:p>
    <w:p w14:paraId="4DE19127" w14:textId="7940BD9E" w:rsidR="00846C02" w:rsidRPr="004072DE" w:rsidRDefault="00846C02" w:rsidP="004072DE">
      <w:pPr>
        <w:jc w:val="left"/>
        <w:rPr>
          <w:b/>
          <w:bCs/>
          <w:sz w:val="28"/>
          <w:szCs w:val="28"/>
        </w:rPr>
      </w:pPr>
      <w:r w:rsidRPr="00846C02">
        <w:rPr>
          <w:rFonts w:hint="eastAsia"/>
          <w:b/>
          <w:bCs/>
          <w:sz w:val="28"/>
          <w:szCs w:val="28"/>
        </w:rPr>
        <w:t>7</w:t>
      </w:r>
      <w:r w:rsidRPr="00846C02">
        <w:rPr>
          <w:rFonts w:hint="eastAsia"/>
          <w:b/>
          <w:bCs/>
          <w:sz w:val="28"/>
          <w:szCs w:val="28"/>
        </w:rPr>
        <w:t>、</w:t>
      </w:r>
      <w:r w:rsidRPr="00846C02">
        <w:rPr>
          <w:rFonts w:hint="eastAsia"/>
          <w:b/>
          <w:bCs/>
          <w:sz w:val="28"/>
          <w:szCs w:val="28"/>
        </w:rPr>
        <w:tab/>
      </w:r>
      <w:r w:rsidRPr="00846C02">
        <w:rPr>
          <w:rFonts w:hint="eastAsia"/>
          <w:b/>
          <w:bCs/>
          <w:sz w:val="28"/>
          <w:szCs w:val="28"/>
        </w:rPr>
        <w:t>参考文献</w:t>
      </w:r>
    </w:p>
    <w:sectPr w:rsidR="00846C02" w:rsidRPr="004072DE" w:rsidSect="005224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FFD53" w14:textId="77777777" w:rsidR="00672A40" w:rsidRDefault="00672A40" w:rsidP="00AD2ECE">
      <w:r>
        <w:separator/>
      </w:r>
    </w:p>
  </w:endnote>
  <w:endnote w:type="continuationSeparator" w:id="0">
    <w:p w14:paraId="05CEA460" w14:textId="77777777" w:rsidR="00672A40" w:rsidRDefault="00672A40" w:rsidP="00AD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5BAFD" w14:textId="77777777" w:rsidR="00672A40" w:rsidRDefault="00672A40" w:rsidP="00AD2ECE">
      <w:r>
        <w:separator/>
      </w:r>
    </w:p>
  </w:footnote>
  <w:footnote w:type="continuationSeparator" w:id="0">
    <w:p w14:paraId="2585E846" w14:textId="77777777" w:rsidR="00672A40" w:rsidRDefault="00672A40" w:rsidP="00AD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63E89"/>
    <w:multiLevelType w:val="multilevel"/>
    <w:tmpl w:val="57163E8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3602DA"/>
    <w:multiLevelType w:val="hybridMultilevel"/>
    <w:tmpl w:val="246A7BCE"/>
    <w:lvl w:ilvl="0" w:tplc="AEF0A98E">
      <w:start w:val="1"/>
      <w:numFmt w:val="decimal"/>
      <w:lvlText w:val="%1、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gXin">
    <w15:presenceInfo w15:providerId="None" w15:userId="ZhengX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02"/>
    <w:rsid w:val="0014006D"/>
    <w:rsid w:val="003918A7"/>
    <w:rsid w:val="004072DE"/>
    <w:rsid w:val="0044598D"/>
    <w:rsid w:val="00522410"/>
    <w:rsid w:val="00561B4A"/>
    <w:rsid w:val="00672A40"/>
    <w:rsid w:val="00700292"/>
    <w:rsid w:val="007A4B76"/>
    <w:rsid w:val="00846C02"/>
    <w:rsid w:val="00913F65"/>
    <w:rsid w:val="00922BA7"/>
    <w:rsid w:val="00991BCB"/>
    <w:rsid w:val="00AD2ECE"/>
    <w:rsid w:val="00D31807"/>
    <w:rsid w:val="00ED232F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B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C0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0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46C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AD2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D2EC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D2ECE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00292"/>
    <w:rPr>
      <w:rFonts w:ascii="Helvetica" w:hAnsi="Helvetica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00292"/>
    <w:rPr>
      <w:rFonts w:ascii="Helvetica" w:eastAsia="宋体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</dc:creator>
  <cp:keywords/>
  <dc:description/>
  <cp:lastModifiedBy>li ge</cp:lastModifiedBy>
  <cp:revision>3</cp:revision>
  <dcterms:created xsi:type="dcterms:W3CDTF">2016-08-11T01:55:00Z</dcterms:created>
  <dcterms:modified xsi:type="dcterms:W3CDTF">2016-08-11T02:09:00Z</dcterms:modified>
</cp:coreProperties>
</file>
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91DEB1" w14:textId="44511E70" w:rsidR="0014006D" w:rsidRDefault="0014006D" w:rsidP="00846C02">
      <w:pPr>
        <w:jc w:val="left"/>
        <w:rPr>
          <w:b/>
          <w:bCs/>
          <w:sz w:val="28"/>
          <w:szCs w:val="28"/>
        </w:rPr>
      </w:pPr>
      <w:r>
        <w:rPr>
          <w:b/>
          <w:bCs/>
          <w:sz w:val="28"/>
          <w:szCs w:val="28"/>
        </w:rPr>
        <w:t>基于</w:t>
      </w:r>
      <w:r>
        <w:rPr>
          <w:b/>
          <w:bCs/>
          <w:sz w:val="28"/>
          <w:szCs w:val="28"/>
        </w:rPr>
        <w:t>SPARC</w:t>
      </w:r>
      <w:r>
        <w:rPr>
          <w:b/>
          <w:bCs/>
          <w:sz w:val="28"/>
          <w:szCs w:val="28"/>
        </w:rPr>
        <w:t>模拟器的</w:t>
      </w:r>
      <w:del w:id="0" w:author="Shawn" w:date="2016-08-14T10:39:00Z">
        <w:r w:rsidDel="00B3209E">
          <w:rPr>
            <w:b/>
            <w:bCs/>
            <w:sz w:val="28"/>
            <w:szCs w:val="28"/>
          </w:rPr>
          <w:delText>远程</w:delText>
        </w:r>
      </w:del>
      <w:r>
        <w:rPr>
          <w:b/>
          <w:bCs/>
          <w:sz w:val="28"/>
          <w:szCs w:val="28"/>
        </w:rPr>
        <w:t>多核调试</w:t>
      </w:r>
      <w:ins w:id="1" w:author="Shawn" w:date="2016-08-14T10:53:00Z">
        <w:r w:rsidR="00073734">
          <w:rPr>
            <w:rFonts w:hint="eastAsia"/>
            <w:b/>
            <w:bCs/>
            <w:sz w:val="28"/>
            <w:szCs w:val="28"/>
          </w:rPr>
          <w:t>技术研究</w:t>
        </w:r>
      </w:ins>
      <w:del w:id="2" w:author="Shawn" w:date="2016-08-14T10:53:00Z">
        <w:r w:rsidR="002B62AB" w:rsidDel="00073734">
          <w:rPr>
            <w:b/>
            <w:bCs/>
            <w:sz w:val="28"/>
            <w:szCs w:val="28"/>
          </w:rPr>
          <w:delText>器的设计</w:delText>
        </w:r>
      </w:del>
      <w:r w:rsidR="002B62AB">
        <w:rPr>
          <w:b/>
          <w:bCs/>
          <w:sz w:val="28"/>
          <w:szCs w:val="28"/>
        </w:rPr>
        <w:t>与实现</w:t>
      </w:r>
    </w:p>
    <w:p w14:paraId="071DB3EC" w14:textId="442E88A4" w:rsidR="00846C02" w:rsidRPr="00846C02" w:rsidRDefault="00846C02" w:rsidP="00846C02">
      <w:pPr>
        <w:jc w:val="left"/>
        <w:rPr>
          <w:b/>
          <w:bCs/>
          <w:sz w:val="28"/>
          <w:szCs w:val="28"/>
        </w:rPr>
      </w:pPr>
      <w:r w:rsidRPr="00846C02">
        <w:rPr>
          <w:rFonts w:hint="eastAsia"/>
          <w:b/>
          <w:bCs/>
          <w:sz w:val="28"/>
          <w:szCs w:val="28"/>
        </w:rPr>
        <w:t>报告提纲</w:t>
      </w:r>
    </w:p>
    <w:p w14:paraId="198C100C" w14:textId="77777777" w:rsidR="00846C02" w:rsidRDefault="00846C02" w:rsidP="00846C02">
      <w:pPr>
        <w:pStyle w:val="a3"/>
        <w:numPr>
          <w:ilvl w:val="0"/>
          <w:numId w:val="2"/>
        </w:numPr>
        <w:ind w:firstLineChars="0"/>
        <w:jc w:val="left"/>
        <w:rPr>
          <w:b/>
          <w:bCs/>
          <w:sz w:val="28"/>
          <w:szCs w:val="28"/>
        </w:rPr>
      </w:pPr>
      <w:r w:rsidRPr="00846C02">
        <w:rPr>
          <w:rFonts w:hint="eastAsia"/>
          <w:b/>
          <w:bCs/>
          <w:sz w:val="28"/>
          <w:szCs w:val="28"/>
        </w:rPr>
        <w:t>选题的背景及意义</w:t>
      </w:r>
    </w:p>
    <w:p w14:paraId="2D504F63" w14:textId="0CCE841B" w:rsidR="00FE7165" w:rsidRDefault="00FE7165" w:rsidP="00FE7165">
      <w:pPr>
        <w:ind w:firstLine="420"/>
      </w:pPr>
      <w:r>
        <w:rPr>
          <w:rFonts w:hint="eastAsia"/>
        </w:rPr>
        <w:t>在</w:t>
      </w:r>
      <w:r>
        <w:t>SPARC</w:t>
      </w:r>
      <w:r>
        <w:t>模拟器</w:t>
      </w:r>
      <w:r>
        <w:rPr>
          <w:rFonts w:hint="eastAsia"/>
        </w:rPr>
        <w:t>上</w:t>
      </w:r>
      <w:r>
        <w:t>需要对应用程序进行调试。由于模拟</w:t>
      </w:r>
      <w:r>
        <w:rPr>
          <w:rFonts w:hint="eastAsia"/>
        </w:rPr>
        <w:t>的</w:t>
      </w:r>
      <w:r>
        <w:t>是多</w:t>
      </w:r>
      <w:r>
        <w:rPr>
          <w:rFonts w:hint="eastAsia"/>
        </w:rPr>
        <w:t>个</w:t>
      </w:r>
      <w:r>
        <w:t>BM3803</w:t>
      </w:r>
      <w:r>
        <w:t>核，因此</w:t>
      </w:r>
      <w:r>
        <w:rPr>
          <w:rFonts w:hint="eastAsia"/>
        </w:rPr>
        <w:t>需要</w:t>
      </w:r>
      <w:r>
        <w:t>实现</w:t>
      </w:r>
      <w:r w:rsidR="00705D17">
        <w:rPr>
          <w:rFonts w:hint="eastAsia"/>
        </w:rPr>
        <w:t>针对</w:t>
      </w:r>
      <w:r>
        <w:t>SPARC</w:t>
      </w:r>
      <w:r>
        <w:t>架构的多核调试。</w:t>
      </w:r>
    </w:p>
    <w:p w14:paraId="483CD39E" w14:textId="2F22D53C" w:rsidR="007A373C" w:rsidRDefault="007A373C" w:rsidP="00FE7165">
      <w:pPr>
        <w:ind w:firstLine="420"/>
      </w:pPr>
      <w:r>
        <w:rPr>
          <w:rFonts w:hint="eastAsia"/>
        </w:rPr>
        <w:t>在</w:t>
      </w:r>
      <w:r>
        <w:t>多核调试过程中，</w:t>
      </w:r>
      <w:r>
        <w:rPr>
          <w:rFonts w:hint="eastAsia"/>
        </w:rPr>
        <w:t>为了</w:t>
      </w:r>
      <w:r>
        <w:t>满足</w:t>
      </w:r>
      <w:r>
        <w:rPr>
          <w:rFonts w:hint="eastAsia"/>
        </w:rPr>
        <w:t>调试态</w:t>
      </w:r>
      <w:r>
        <w:t>对运行态</w:t>
      </w:r>
      <w:r>
        <w:rPr>
          <w:rFonts w:hint="eastAsia"/>
        </w:rPr>
        <w:t>更接近</w:t>
      </w:r>
      <w:r>
        <w:t>的模拟，需要实现多核同步调试的功能；</w:t>
      </w:r>
      <w:r>
        <w:rPr>
          <w:rFonts w:hint="eastAsia"/>
        </w:rPr>
        <w:t>而</w:t>
      </w:r>
      <w:r>
        <w:t>为了控制不同</w:t>
      </w:r>
      <w:r>
        <w:rPr>
          <w:rFonts w:hint="eastAsia"/>
        </w:rPr>
        <w:t>处理器</w:t>
      </w:r>
      <w:r>
        <w:t>核的运行状态以及信息交互，</w:t>
      </w:r>
      <w:r>
        <w:rPr>
          <w:rFonts w:hint="eastAsia"/>
        </w:rPr>
        <w:t>需要保证调试</w:t>
      </w:r>
      <w:r>
        <w:t>可以异步执行。</w:t>
      </w:r>
    </w:p>
    <w:p w14:paraId="5DD7BE8D" w14:textId="77777777" w:rsidR="00FE7165" w:rsidRDefault="00846C02" w:rsidP="00FE7165">
      <w:pPr>
        <w:pStyle w:val="a3"/>
        <w:numPr>
          <w:ilvl w:val="0"/>
          <w:numId w:val="2"/>
        </w:numPr>
        <w:ind w:firstLineChars="0"/>
        <w:jc w:val="left"/>
        <w:rPr>
          <w:b/>
          <w:bCs/>
          <w:sz w:val="28"/>
          <w:szCs w:val="28"/>
        </w:rPr>
      </w:pPr>
      <w:r w:rsidRPr="00FE7165">
        <w:rPr>
          <w:rFonts w:hint="eastAsia"/>
          <w:b/>
          <w:bCs/>
          <w:sz w:val="28"/>
          <w:szCs w:val="28"/>
        </w:rPr>
        <w:t>国内外本学科领域的发展现状与趋势</w:t>
      </w:r>
    </w:p>
    <w:p w14:paraId="38B619A4" w14:textId="77777777" w:rsidR="0044598D" w:rsidRDefault="00FE7165" w:rsidP="00FE7165">
      <w:pPr>
        <w:ind w:firstLine="420"/>
        <w:jc w:val="left"/>
        <w:rPr>
          <w:rFonts w:ascii="Verdana" w:hAnsi="Verdana"/>
          <w:color w:val="333333"/>
        </w:rPr>
      </w:pPr>
      <w:r w:rsidRPr="00FE7165">
        <w:rPr>
          <w:rFonts w:ascii="Verdana" w:hAnsi="Verdana" w:hint="eastAsia"/>
          <w:color w:val="333333"/>
        </w:rPr>
        <w:t>现阶段，虽然多核架构芯片已成为高端嵌入式产品的首选，但国内外在嵌入式调试技术方面、尤其是基于多处理器所做的研究工作较少，较为成熟的多核硬件调试工具都是基于</w:t>
      </w:r>
      <w:r w:rsidRPr="00FE7165">
        <w:rPr>
          <w:rFonts w:ascii="Verdana" w:hAnsi="Verdana" w:hint="eastAsia"/>
          <w:color w:val="333333"/>
        </w:rPr>
        <w:t xml:space="preserve"> JTAG </w:t>
      </w:r>
      <w:r w:rsidRPr="00FE7165">
        <w:rPr>
          <w:rFonts w:ascii="Verdana" w:hAnsi="Verdana" w:hint="eastAsia"/>
          <w:color w:val="333333"/>
        </w:rPr>
        <w:t>技术</w:t>
      </w:r>
      <w:r w:rsidR="0044598D">
        <w:rPr>
          <w:rFonts w:ascii="Verdana" w:hAnsi="Verdana"/>
          <w:color w:val="333333"/>
        </w:rPr>
        <w:t>，</w:t>
      </w:r>
      <w:r w:rsidR="0044598D">
        <w:rPr>
          <w:rFonts w:ascii="Verdana" w:hAnsi="Verdana" w:hint="eastAsia"/>
          <w:color w:val="333333"/>
        </w:rPr>
        <w:t>并且</w:t>
      </w:r>
      <w:r w:rsidR="0044598D">
        <w:rPr>
          <w:rFonts w:ascii="Verdana" w:hAnsi="Verdana"/>
          <w:color w:val="333333"/>
        </w:rPr>
        <w:t>都需要较高的成本。</w:t>
      </w:r>
      <w:r w:rsidR="0044598D" w:rsidRPr="0044598D">
        <w:rPr>
          <w:rFonts w:ascii="Verdana" w:hAnsi="Verdana" w:hint="eastAsia"/>
          <w:color w:val="333333"/>
        </w:rPr>
        <w:t>作为单核架构下首选的任务级调试器</w:t>
      </w:r>
      <w:r w:rsidR="0044598D" w:rsidRPr="0044598D">
        <w:rPr>
          <w:rFonts w:ascii="Verdana" w:hAnsi="Verdana" w:hint="eastAsia"/>
          <w:color w:val="333333"/>
        </w:rPr>
        <w:t xml:space="preserve"> GDB</w:t>
      </w:r>
      <w:r w:rsidR="0044598D" w:rsidRPr="0044598D">
        <w:rPr>
          <w:rFonts w:ascii="Verdana" w:hAnsi="Verdana" w:hint="eastAsia"/>
          <w:color w:val="333333"/>
        </w:rPr>
        <w:t>，虽然能在嵌入式</w:t>
      </w:r>
      <w:r w:rsidR="0044598D" w:rsidRPr="0044598D">
        <w:rPr>
          <w:rFonts w:ascii="Verdana" w:hAnsi="Verdana" w:hint="eastAsia"/>
          <w:color w:val="333333"/>
        </w:rPr>
        <w:t xml:space="preserve"> Linux </w:t>
      </w:r>
      <w:r w:rsidR="0044598D" w:rsidRPr="0044598D">
        <w:rPr>
          <w:rFonts w:ascii="Verdana" w:hAnsi="Verdana" w:hint="eastAsia"/>
          <w:color w:val="333333"/>
        </w:rPr>
        <w:t>支持下调试多核架构下的程序，但原有单核调试功能远不能满足用户多核调试的需要。</w:t>
      </w:r>
    </w:p>
    <w:p w14:paraId="3D026A11" w14:textId="54F83DA9" w:rsidR="00FE7165" w:rsidRPr="00CF4B6B" w:rsidRDefault="00CF4B6B" w:rsidP="00CF4B6B">
      <w:pPr>
        <w:ind w:firstLine="420"/>
        <w:jc w:val="left"/>
        <w:rPr>
          <w:rFonts w:ascii="Verdana" w:hAnsi="Verdana"/>
          <w:color w:val="333333"/>
        </w:rPr>
      </w:pPr>
      <w:r>
        <w:rPr>
          <w:rFonts w:ascii="Verdana" w:hAnsi="Verdana"/>
          <w:color w:val="333333"/>
        </w:rPr>
        <w:t>在多核调试过程中，</w:t>
      </w:r>
      <w:r>
        <w:rPr>
          <w:rFonts w:ascii="Verdana" w:hAnsi="Verdana" w:hint="eastAsia"/>
          <w:color w:val="333333"/>
        </w:rPr>
        <w:t>由于</w:t>
      </w:r>
      <w:r>
        <w:rPr>
          <w:rFonts w:ascii="Verdana" w:hAnsi="Verdana"/>
          <w:color w:val="333333"/>
        </w:rPr>
        <w:t>系统复杂度</w:t>
      </w:r>
      <w:r>
        <w:rPr>
          <w:rFonts w:ascii="Verdana" w:hAnsi="Verdana" w:hint="eastAsia"/>
          <w:color w:val="333333"/>
        </w:rPr>
        <w:t>和</w:t>
      </w:r>
      <w:r>
        <w:rPr>
          <w:rFonts w:ascii="Verdana" w:hAnsi="Verdana"/>
          <w:color w:val="333333"/>
        </w:rPr>
        <w:t>系统的不确定性，</w:t>
      </w:r>
      <w:r>
        <w:rPr>
          <w:rFonts w:ascii="Verdana" w:hAnsi="Verdana" w:hint="eastAsia"/>
          <w:color w:val="333333"/>
        </w:rPr>
        <w:t>多个</w:t>
      </w:r>
      <w:r>
        <w:rPr>
          <w:rFonts w:ascii="Verdana" w:hAnsi="Verdana"/>
          <w:color w:val="333333"/>
        </w:rPr>
        <w:t>处理器核之间通信和同步</w:t>
      </w:r>
      <w:r>
        <w:rPr>
          <w:rFonts w:ascii="Verdana" w:hAnsi="Verdana" w:hint="eastAsia"/>
          <w:color w:val="333333"/>
        </w:rPr>
        <w:t>等</w:t>
      </w:r>
      <w:r>
        <w:rPr>
          <w:rFonts w:ascii="Verdana" w:hAnsi="Verdana"/>
          <w:color w:val="333333"/>
        </w:rPr>
        <w:t>问题，</w:t>
      </w:r>
      <w:r>
        <w:rPr>
          <w:rFonts w:ascii="Verdana" w:hAnsi="Verdana" w:hint="eastAsia"/>
          <w:color w:val="333333"/>
        </w:rPr>
        <w:t>使得</w:t>
      </w:r>
      <w:r>
        <w:rPr>
          <w:rFonts w:ascii="Verdana" w:hAnsi="Verdana"/>
          <w:color w:val="333333"/>
        </w:rPr>
        <w:t>调试难度比单核调试增大很多。</w:t>
      </w:r>
      <w:r w:rsidR="0044598D">
        <w:rPr>
          <w:rFonts w:ascii="Verdana" w:hAnsi="Verdana"/>
          <w:color w:val="333333"/>
        </w:rPr>
        <w:t>虽然高版本的</w:t>
      </w:r>
      <w:r w:rsidR="0044598D">
        <w:rPr>
          <w:rFonts w:ascii="Verdana" w:hAnsi="Verdana"/>
          <w:color w:val="333333"/>
        </w:rPr>
        <w:t>GDB</w:t>
      </w:r>
      <w:r w:rsidR="0044598D">
        <w:rPr>
          <w:rFonts w:ascii="Verdana" w:hAnsi="Verdana"/>
          <w:color w:val="333333"/>
        </w:rPr>
        <w:t>协议支持远程多核调试，</w:t>
      </w:r>
      <w:r w:rsidR="0044598D">
        <w:rPr>
          <w:rFonts w:ascii="Verdana" w:hAnsi="Verdana" w:hint="eastAsia"/>
          <w:color w:val="333333"/>
        </w:rPr>
        <w:t>但国内外</w:t>
      </w:r>
      <w:r w:rsidR="0044598D">
        <w:rPr>
          <w:rFonts w:ascii="Verdana" w:hAnsi="Verdana"/>
          <w:color w:val="333333"/>
        </w:rPr>
        <w:t>公开的研究中，</w:t>
      </w:r>
      <w:r w:rsidR="0044598D">
        <w:rPr>
          <w:rFonts w:ascii="Verdana" w:hAnsi="Verdana" w:hint="eastAsia"/>
          <w:color w:val="333333"/>
        </w:rPr>
        <w:t>还</w:t>
      </w:r>
      <w:r w:rsidR="0044598D">
        <w:rPr>
          <w:rFonts w:ascii="Verdana" w:hAnsi="Verdana"/>
          <w:color w:val="333333"/>
        </w:rPr>
        <w:t>几乎</w:t>
      </w:r>
      <w:r w:rsidR="0044598D">
        <w:rPr>
          <w:rFonts w:ascii="Verdana" w:hAnsi="Verdana" w:hint="eastAsia"/>
          <w:color w:val="333333"/>
        </w:rPr>
        <w:t>没有</w:t>
      </w:r>
      <w:r w:rsidR="0044598D">
        <w:rPr>
          <w:rFonts w:ascii="Verdana" w:hAnsi="Verdana"/>
          <w:color w:val="333333"/>
        </w:rPr>
        <w:t>基于</w:t>
      </w:r>
      <w:r w:rsidR="0044598D">
        <w:rPr>
          <w:rFonts w:ascii="Verdana" w:hAnsi="Verdana"/>
          <w:color w:val="333333"/>
        </w:rPr>
        <w:t>SPARC</w:t>
      </w:r>
      <w:r w:rsidR="0044598D">
        <w:rPr>
          <w:rFonts w:ascii="Verdana" w:hAnsi="Verdana"/>
          <w:color w:val="333333"/>
        </w:rPr>
        <w:t>架构的很好的</w:t>
      </w:r>
      <w:r w:rsidR="0044598D">
        <w:rPr>
          <w:rFonts w:ascii="Verdana" w:hAnsi="Verdana" w:hint="eastAsia"/>
          <w:color w:val="333333"/>
        </w:rPr>
        <w:t>解决</w:t>
      </w:r>
      <w:r w:rsidR="0044598D">
        <w:rPr>
          <w:rFonts w:ascii="Verdana" w:hAnsi="Verdana"/>
          <w:color w:val="333333"/>
        </w:rPr>
        <w:t>方案。</w:t>
      </w:r>
    </w:p>
    <w:p w14:paraId="78A18DAE" w14:textId="18A188C6" w:rsidR="00E81242" w:rsidRPr="00E81242" w:rsidRDefault="00846C02" w:rsidP="00E81242">
      <w:pPr>
        <w:pStyle w:val="a3"/>
        <w:numPr>
          <w:ilvl w:val="0"/>
          <w:numId w:val="2"/>
        </w:numPr>
        <w:ind w:firstLineChars="0"/>
        <w:jc w:val="left"/>
        <w:rPr>
          <w:b/>
          <w:bCs/>
          <w:sz w:val="28"/>
          <w:szCs w:val="28"/>
        </w:rPr>
      </w:pPr>
      <w:r w:rsidRPr="0044598D">
        <w:rPr>
          <w:rFonts w:hint="eastAsia"/>
          <w:b/>
          <w:bCs/>
          <w:sz w:val="28"/>
          <w:szCs w:val="28"/>
        </w:rPr>
        <w:t>课题主要研究内容</w:t>
      </w:r>
    </w:p>
    <w:p w14:paraId="0808C0F7" w14:textId="7FBC6186" w:rsidR="00E81242" w:rsidRDefault="00C43746" w:rsidP="00E81242">
      <w:pPr>
        <w:pStyle w:val="a3"/>
        <w:numPr>
          <w:ilvl w:val="0"/>
          <w:numId w:val="3"/>
        </w:numPr>
        <w:ind w:firstLineChars="0"/>
      </w:pPr>
      <w:r>
        <w:t>为了</w:t>
      </w:r>
      <w:commentRangeStart w:id="3"/>
      <w:r>
        <w:rPr>
          <w:rFonts w:hint="eastAsia"/>
        </w:rPr>
        <w:t>提高</w:t>
      </w:r>
      <w:r>
        <w:t>模拟器调试功能的可扩展性，运用</w:t>
      </w:r>
      <w:r>
        <w:t>flex</w:t>
      </w:r>
      <w:r>
        <w:t>词法分析器高效</w:t>
      </w:r>
      <w:r w:rsidR="00E81242">
        <w:rPr>
          <w:rFonts w:hint="eastAsia"/>
        </w:rPr>
        <w:t>实现</w:t>
      </w:r>
      <w:r w:rsidR="00E81242">
        <w:t>GDB</w:t>
      </w:r>
      <w:r w:rsidR="00E81242">
        <w:t>协议的序列化与反序列化，为模拟器提供交互</w:t>
      </w:r>
      <w:r w:rsidR="00E81242">
        <w:rPr>
          <w:rFonts w:hint="eastAsia"/>
        </w:rPr>
        <w:t>接口</w:t>
      </w:r>
      <w:r w:rsidR="00E81242">
        <w:t>。</w:t>
      </w:r>
      <w:r w:rsidR="00E81242">
        <w:rPr>
          <w:rFonts w:hint="eastAsia"/>
        </w:rPr>
        <w:t>反序列化</w:t>
      </w:r>
      <w:r w:rsidR="00E81242">
        <w:t>将协议数据转化为模拟器可以操作的数据结构，</w:t>
      </w:r>
      <w:r w:rsidR="00E81242">
        <w:rPr>
          <w:rFonts w:hint="eastAsia"/>
        </w:rPr>
        <w:t>并且</w:t>
      </w:r>
      <w:r w:rsidR="00E81242">
        <w:t>解析出</w:t>
      </w:r>
      <w:r>
        <w:t>协议类型；</w:t>
      </w:r>
      <w:r>
        <w:rPr>
          <w:rFonts w:hint="eastAsia"/>
        </w:rPr>
        <w:t>序列化</w:t>
      </w:r>
      <w:r>
        <w:t>将模拟器完成调试后的结果返回到</w:t>
      </w:r>
      <w:r w:rsidR="002B62AB">
        <w:t>宿主端</w:t>
      </w:r>
      <w:r>
        <w:t>。</w:t>
      </w:r>
      <w:commentRangeEnd w:id="3"/>
      <w:r w:rsidR="00073734">
        <w:rPr>
          <w:rStyle w:val="a5"/>
        </w:rPr>
        <w:commentReference w:id="3"/>
      </w:r>
    </w:p>
    <w:p w14:paraId="6F1F731E" w14:textId="6F58D9B8" w:rsidR="00F373CA" w:rsidRDefault="00F373CA" w:rsidP="00E81242">
      <w:pPr>
        <w:pStyle w:val="a3"/>
        <w:numPr>
          <w:ilvl w:val="0"/>
          <w:numId w:val="3"/>
        </w:numPr>
        <w:ind w:firstLineChars="0"/>
      </w:pPr>
      <w:r>
        <w:t>目前多核调试的相关研究，</w:t>
      </w:r>
      <w:r>
        <w:rPr>
          <w:rFonts w:hint="eastAsia"/>
        </w:rPr>
        <w:t>目标机都是</w:t>
      </w:r>
      <w:r>
        <w:t>软硬件结合的</w:t>
      </w:r>
      <w:r w:rsidR="006B0ECF">
        <w:t>系统，</w:t>
      </w:r>
      <w:r w:rsidR="006B0ECF">
        <w:rPr>
          <w:rFonts w:hint="eastAsia"/>
        </w:rPr>
        <w:t>在</w:t>
      </w:r>
      <w:r w:rsidR="0009591E">
        <w:t>其</w:t>
      </w:r>
      <w:r w:rsidR="006B0ECF">
        <w:t>上将</w:t>
      </w:r>
      <w:r w:rsidR="00AD2931">
        <w:t>GDB</w:t>
      </w:r>
      <w:r w:rsidR="00AD2931">
        <w:rPr>
          <w:rFonts w:hint="eastAsia"/>
        </w:rPr>
        <w:t>Server</w:t>
      </w:r>
      <w:r w:rsidR="006B0ECF">
        <w:rPr>
          <w:rFonts w:ascii="MS Mincho" w:eastAsia="MS Mincho" w:hAnsi="MS Mincho" w:cs="MS Mincho"/>
        </w:rPr>
        <w:t>作</w:t>
      </w:r>
      <w:r w:rsidR="006B0ECF">
        <w:rPr>
          <w:rFonts w:ascii="宋体" w:hAnsi="宋体" w:cs="宋体"/>
        </w:rPr>
        <w:t>为</w:t>
      </w:r>
      <w:r w:rsidR="0009591E">
        <w:rPr>
          <w:rFonts w:ascii="MS Mincho" w:eastAsia="MS Mincho" w:hAnsi="MS Mincho" w:cs="MS Mincho"/>
        </w:rPr>
        <w:t>独立</w:t>
      </w:r>
      <w:r w:rsidR="0009591E">
        <w:rPr>
          <w:rFonts w:ascii="MS Mincho" w:eastAsia="MS Mincho" w:hAnsi="MS Mincho" w:cs="MS Mincho" w:hint="eastAsia"/>
        </w:rPr>
        <w:t>的</w:t>
      </w:r>
      <w:r w:rsidR="0009591E">
        <w:rPr>
          <w:rFonts w:ascii="宋体" w:hAnsi="宋体" w:cs="宋体"/>
        </w:rPr>
        <w:t>应</w:t>
      </w:r>
      <w:r w:rsidR="0009591E">
        <w:rPr>
          <w:rFonts w:ascii="MS Mincho" w:eastAsia="MS Mincho" w:hAnsi="MS Mincho" w:cs="MS Mincho"/>
        </w:rPr>
        <w:t>用程序，</w:t>
      </w:r>
      <w:r w:rsidR="0009591E" w:rsidRPr="00AD2931">
        <w:rPr>
          <w:rFonts w:hint="eastAsia"/>
        </w:rPr>
        <w:t>通过</w:t>
      </w:r>
      <w:r w:rsidR="0009591E" w:rsidRPr="00AD2931">
        <w:t>操作系统提供的接口调试其它程序</w:t>
      </w:r>
      <w:r w:rsidR="0009591E">
        <w:rPr>
          <w:rFonts w:ascii="MS Mincho" w:eastAsia="MS Mincho" w:hAnsi="MS Mincho" w:cs="MS Mincho"/>
        </w:rPr>
        <w:t>。</w:t>
      </w:r>
      <w:r w:rsidR="0009591E" w:rsidRPr="0009591E">
        <w:rPr>
          <w:rFonts w:hint="eastAsia"/>
        </w:rPr>
        <w:t>而</w:t>
      </w:r>
      <w:r w:rsidR="0009591E" w:rsidRPr="0009591E">
        <w:t>在模拟器平台上，</w:t>
      </w:r>
      <w:r w:rsidR="00976C6B">
        <w:t>一方面</w:t>
      </w:r>
      <w:r w:rsidR="0009591E" w:rsidRPr="0009591E">
        <w:rPr>
          <w:rFonts w:hint="eastAsia"/>
        </w:rPr>
        <w:t>没有</w:t>
      </w:r>
      <w:r w:rsidR="0009591E" w:rsidRPr="0009591E">
        <w:t>操作系统的支持</w:t>
      </w:r>
      <w:r w:rsidR="0009591E">
        <w:t>，</w:t>
      </w:r>
      <w:r w:rsidR="00976C6B">
        <w:t>另一方面，</w:t>
      </w:r>
      <w:r w:rsidR="00976C6B">
        <w:rPr>
          <w:rFonts w:hint="eastAsia"/>
        </w:rPr>
        <w:t>为了将来</w:t>
      </w:r>
      <w:r w:rsidR="00976C6B">
        <w:t>模拟器的功能模块改变后，</w:t>
      </w:r>
      <w:r w:rsidR="00976C6B">
        <w:rPr>
          <w:rFonts w:hint="eastAsia"/>
        </w:rPr>
        <w:t>依然</w:t>
      </w:r>
      <w:r w:rsidR="00976C6B">
        <w:t>可以对其进行调试，</w:t>
      </w:r>
      <w:commentRangeStart w:id="4"/>
      <w:r w:rsidR="00976C6B">
        <w:rPr>
          <w:rFonts w:hint="eastAsia"/>
        </w:rPr>
        <w:t>便</w:t>
      </w:r>
      <w:r w:rsidR="0009591E">
        <w:t>将调试器作为模拟器框架的一部分，</w:t>
      </w:r>
      <w:r w:rsidR="0009591E">
        <w:rPr>
          <w:rFonts w:hint="eastAsia"/>
        </w:rPr>
        <w:t>直接</w:t>
      </w:r>
      <w:r w:rsidR="0009591E">
        <w:t>访问应用程序的内存空间和处理器核的寄存器来获取调试信息</w:t>
      </w:r>
      <w:r w:rsidR="00AD2931">
        <w:t>，</w:t>
      </w:r>
      <w:r w:rsidR="00AD2931">
        <w:rPr>
          <w:rFonts w:hint="eastAsia"/>
        </w:rPr>
        <w:t>因此</w:t>
      </w:r>
      <w:r w:rsidR="00AD2931">
        <w:t>，</w:t>
      </w:r>
      <w:r w:rsidR="00AD2931">
        <w:rPr>
          <w:rFonts w:hint="eastAsia"/>
        </w:rPr>
        <w:t>需要</w:t>
      </w:r>
      <w:r w:rsidR="00AD2931">
        <w:t>修改模拟器框架</w:t>
      </w:r>
      <w:r w:rsidR="00CC3EEF">
        <w:t>，</w:t>
      </w:r>
      <w:r w:rsidR="00CC3EEF">
        <w:rPr>
          <w:rFonts w:hint="eastAsia"/>
        </w:rPr>
        <w:t>在调度</w:t>
      </w:r>
      <w:r w:rsidR="00CC3EEF">
        <w:t>处理器核时加入对调试命令的处理。</w:t>
      </w:r>
      <w:commentRangeEnd w:id="4"/>
      <w:r w:rsidR="00D90655">
        <w:rPr>
          <w:rStyle w:val="a5"/>
        </w:rPr>
        <w:commentReference w:id="4"/>
      </w:r>
    </w:p>
    <w:p w14:paraId="0D716231" w14:textId="77777777" w:rsidR="00015116" w:rsidRDefault="00976C6B" w:rsidP="00015116">
      <w:pPr>
        <w:pStyle w:val="a3"/>
        <w:numPr>
          <w:ilvl w:val="0"/>
          <w:numId w:val="3"/>
        </w:numPr>
        <w:ind w:firstLineChars="0"/>
      </w:pPr>
      <w:r>
        <w:t>断点处理机制是调试过程的核心</w:t>
      </w:r>
      <w:commentRangeStart w:id="5"/>
      <w:r>
        <w:t>。</w:t>
      </w:r>
      <w:r>
        <w:rPr>
          <w:rFonts w:hint="eastAsia"/>
        </w:rPr>
        <w:t>在</w:t>
      </w:r>
      <w:r>
        <w:t>具备操作系统的目标</w:t>
      </w:r>
      <w:r>
        <w:rPr>
          <w:rFonts w:hint="eastAsia"/>
        </w:rPr>
        <w:t>机</w:t>
      </w:r>
      <w:r>
        <w:t>上，</w:t>
      </w:r>
      <w:r w:rsidR="00015116">
        <w:t>GDBServer</w:t>
      </w:r>
      <w:r w:rsidR="00015116">
        <w:t>通过在断点处设置断点指令，</w:t>
      </w:r>
      <w:r w:rsidR="00015116">
        <w:rPr>
          <w:rFonts w:hint="eastAsia"/>
        </w:rPr>
        <w:t>并且</w:t>
      </w:r>
      <w:r w:rsidR="00015116">
        <w:t>通过系统调用，</w:t>
      </w:r>
      <w:r w:rsidR="00015116">
        <w:rPr>
          <w:rFonts w:hint="eastAsia"/>
        </w:rPr>
        <w:t>完成</w:t>
      </w:r>
      <w:r w:rsidR="00015116">
        <w:t>断点处理；</w:t>
      </w:r>
      <w:r w:rsidR="00015116">
        <w:rPr>
          <w:rFonts w:hint="eastAsia"/>
        </w:rPr>
        <w:t>而在</w:t>
      </w:r>
      <w:r w:rsidR="00015116">
        <w:t>模拟器中，</w:t>
      </w:r>
      <w:r w:rsidR="00015116">
        <w:rPr>
          <w:rFonts w:hint="eastAsia"/>
        </w:rPr>
        <w:t>需要</w:t>
      </w:r>
      <w:r w:rsidR="00015116">
        <w:t>探索新的方法，</w:t>
      </w:r>
      <w:r w:rsidR="00015116">
        <w:rPr>
          <w:rFonts w:hint="eastAsia"/>
        </w:rPr>
        <w:t>记录</w:t>
      </w:r>
      <w:r w:rsidR="00015116">
        <w:t>断点位置，</w:t>
      </w:r>
      <w:r w:rsidR="00015116">
        <w:rPr>
          <w:rFonts w:hint="eastAsia"/>
        </w:rPr>
        <w:t>同时</w:t>
      </w:r>
      <w:r w:rsidR="00015116">
        <w:t>实现对条件断点等高级断点的支持，</w:t>
      </w:r>
      <w:r w:rsidR="00015116">
        <w:rPr>
          <w:rFonts w:hint="eastAsia"/>
        </w:rPr>
        <w:t>当</w:t>
      </w:r>
      <w:r w:rsidR="00015116">
        <w:t>被调试的核运行到断点处时，</w:t>
      </w:r>
      <w:r w:rsidR="00015116">
        <w:rPr>
          <w:rFonts w:hint="eastAsia"/>
        </w:rPr>
        <w:t>正确</w:t>
      </w:r>
      <w:r w:rsidR="00015116">
        <w:t>进行处理。</w:t>
      </w:r>
      <w:commentRangeEnd w:id="5"/>
      <w:r w:rsidR="00D90655">
        <w:rPr>
          <w:rStyle w:val="a5"/>
        </w:rPr>
        <w:commentReference w:id="5"/>
      </w:r>
    </w:p>
    <w:p w14:paraId="6D1EF0CF" w14:textId="3260A6F4" w:rsidR="00015116" w:rsidRPr="00015116" w:rsidRDefault="00F66EBB" w:rsidP="00015116">
      <w:pPr>
        <w:pStyle w:val="a3"/>
        <w:numPr>
          <w:ilvl w:val="0"/>
          <w:numId w:val="3"/>
        </w:numPr>
        <w:ind w:firstLineChars="0"/>
      </w:pPr>
      <w:r>
        <w:t>异步模式下的多核调试</w:t>
      </w:r>
      <w:ins w:id="7" w:author="Shawn" w:date="2016-08-14T11:10:00Z">
        <w:r w:rsidR="00D90655">
          <w:rPr>
            <w:rFonts w:hint="eastAsia"/>
          </w:rPr>
          <w:t>机制研究</w:t>
        </w:r>
      </w:ins>
      <w:r>
        <w:t>。</w:t>
      </w:r>
      <w:r>
        <w:rPr>
          <w:rFonts w:hint="eastAsia"/>
        </w:rPr>
        <w:t>在</w:t>
      </w:r>
      <w:r>
        <w:t>异步模式下，</w:t>
      </w:r>
      <w:r w:rsidR="00015116">
        <w:rPr>
          <w:rFonts w:hint="eastAsia"/>
        </w:rPr>
        <w:t>宿主机</w:t>
      </w:r>
      <w:r w:rsidR="00015116">
        <w:t>端可以在</w:t>
      </w:r>
      <w:r w:rsidR="00015116">
        <w:rPr>
          <w:rFonts w:hint="eastAsia"/>
        </w:rPr>
        <w:t>上一条</w:t>
      </w:r>
      <w:r w:rsidR="00015116">
        <w:t>调试信息未返回前，</w:t>
      </w:r>
      <w:r w:rsidR="00015116">
        <w:rPr>
          <w:rFonts w:hint="eastAsia"/>
        </w:rPr>
        <w:t>产生</w:t>
      </w:r>
      <w:r w:rsidR="00015116">
        <w:t>新的调试命令，</w:t>
      </w:r>
      <w:r w:rsidR="00015116">
        <w:rPr>
          <w:rFonts w:hint="eastAsia"/>
        </w:rPr>
        <w:t>同时</w:t>
      </w:r>
      <w:r w:rsidR="00015116">
        <w:t>还可以针对不同的处理器核进行断点设置。</w:t>
      </w:r>
      <w:r w:rsidR="00015116">
        <w:rPr>
          <w:rFonts w:hint="eastAsia"/>
        </w:rPr>
        <w:t>为了</w:t>
      </w:r>
      <w:r w:rsidR="00015116">
        <w:t>支持这些功能，</w:t>
      </w:r>
      <w:r w:rsidR="00015116">
        <w:rPr>
          <w:rFonts w:hint="eastAsia"/>
        </w:rPr>
        <w:t>模拟器</w:t>
      </w:r>
      <w:r w:rsidR="00015116">
        <w:t>需要采用相应的机制保证按序正确处理多个调试命令，</w:t>
      </w:r>
      <w:r w:rsidR="00015116">
        <w:rPr>
          <w:rFonts w:hint="eastAsia"/>
        </w:rPr>
        <w:t>以及</w:t>
      </w:r>
      <w:r w:rsidR="00015116">
        <w:t>在不影响其它核的情况下，</w:t>
      </w:r>
      <w:r w:rsidR="00015116">
        <w:rPr>
          <w:rFonts w:hint="eastAsia"/>
        </w:rPr>
        <w:t>实现</w:t>
      </w:r>
      <w:r w:rsidR="00015116">
        <w:t>对某一个核的调试。</w:t>
      </w:r>
    </w:p>
    <w:p w14:paraId="165F3558" w14:textId="31322E17" w:rsidR="00846C02" w:rsidRPr="00015116" w:rsidRDefault="00846C02" w:rsidP="00950D8F">
      <w:pPr>
        <w:pStyle w:val="a3"/>
        <w:numPr>
          <w:ilvl w:val="0"/>
          <w:numId w:val="2"/>
        </w:numPr>
        <w:ind w:firstLineChars="0"/>
        <w:jc w:val="left"/>
        <w:rPr>
          <w:b/>
          <w:bCs/>
          <w:sz w:val="28"/>
          <w:szCs w:val="28"/>
        </w:rPr>
      </w:pPr>
      <w:r w:rsidRPr="00015116">
        <w:rPr>
          <w:rFonts w:hint="eastAsia"/>
          <w:b/>
          <w:bCs/>
          <w:sz w:val="28"/>
          <w:szCs w:val="28"/>
        </w:rPr>
        <w:t>拟采用的研究方法、技术路线</w:t>
      </w:r>
    </w:p>
    <w:p w14:paraId="742F8D46" w14:textId="7DD53510" w:rsidR="007A373C" w:rsidRDefault="007A373C" w:rsidP="007A373C">
      <w:pPr>
        <w:pStyle w:val="a3"/>
        <w:numPr>
          <w:ilvl w:val="0"/>
          <w:numId w:val="4"/>
        </w:numPr>
        <w:ind w:firstLineChars="0"/>
      </w:pPr>
      <w:r>
        <w:t>根据</w:t>
      </w:r>
      <w:r>
        <w:t>GDB</w:t>
      </w:r>
      <w:r>
        <w:t>调试协议</w:t>
      </w:r>
      <w:r w:rsidR="00045A91">
        <w:t>的规范和标准</w:t>
      </w:r>
      <w:r>
        <w:t>，</w:t>
      </w:r>
      <w:r>
        <w:rPr>
          <w:rFonts w:hint="eastAsia"/>
        </w:rPr>
        <w:t>利用</w:t>
      </w:r>
      <w:r>
        <w:t>flex</w:t>
      </w:r>
      <w:r>
        <w:t>词法分析器对</w:t>
      </w:r>
      <w:r>
        <w:rPr>
          <w:rFonts w:hint="eastAsia"/>
        </w:rPr>
        <w:t>数据</w:t>
      </w:r>
      <w:r>
        <w:t>进行反序列化，</w:t>
      </w:r>
      <w:r>
        <w:rPr>
          <w:rFonts w:hint="eastAsia"/>
        </w:rPr>
        <w:t>得到</w:t>
      </w:r>
      <w:r w:rsidR="00045A91">
        <w:t>模拟器可以处理的数据结构；</w:t>
      </w:r>
      <w:r w:rsidR="00045A91">
        <w:rPr>
          <w:rFonts w:hint="eastAsia"/>
        </w:rPr>
        <w:t>制定</w:t>
      </w:r>
      <w:r w:rsidR="00045A91">
        <w:t>模拟器</w:t>
      </w:r>
      <w:r w:rsidR="00045A91">
        <w:rPr>
          <w:rFonts w:hint="eastAsia"/>
        </w:rPr>
        <w:t>返回</w:t>
      </w:r>
      <w:r w:rsidR="00045A91">
        <w:t>的调试结果的标准，将调试信息</w:t>
      </w:r>
      <w:r w:rsidR="00045A91">
        <w:lastRenderedPageBreak/>
        <w:t>组装为符合</w:t>
      </w:r>
      <w:r w:rsidR="00045A91">
        <w:t>GDB</w:t>
      </w:r>
      <w:r w:rsidR="00045A91">
        <w:t>调试协议的数据包返回给宿主端。</w:t>
      </w:r>
    </w:p>
    <w:p w14:paraId="4CC601F0" w14:textId="2C5E7700" w:rsidR="00015116" w:rsidRDefault="00015116" w:rsidP="007A373C">
      <w:pPr>
        <w:pStyle w:val="a3"/>
        <w:numPr>
          <w:ilvl w:val="0"/>
          <w:numId w:val="4"/>
        </w:numPr>
        <w:ind w:firstLineChars="0"/>
      </w:pPr>
      <w:commentRangeStart w:id="8"/>
      <w:r>
        <w:rPr>
          <w:rFonts w:hint="eastAsia"/>
        </w:rPr>
        <w:t>参考</w:t>
      </w:r>
      <w:r>
        <w:t>操作系统</w:t>
      </w:r>
      <w:r>
        <w:rPr>
          <w:rFonts w:hint="eastAsia"/>
        </w:rPr>
        <w:t>为</w:t>
      </w:r>
      <w:r>
        <w:t>调试提供的系统调用</w:t>
      </w:r>
      <w:r>
        <w:t>(</w:t>
      </w:r>
      <w:r>
        <w:t>以</w:t>
      </w:r>
      <w:r>
        <w:t>Linux</w:t>
      </w:r>
      <w:r>
        <w:t>下的</w:t>
      </w:r>
      <w:r w:rsidR="006B2FC7">
        <w:t>ptrac</w:t>
      </w:r>
      <w:r w:rsidR="006B2FC7">
        <w:rPr>
          <w:rFonts w:hint="eastAsia"/>
        </w:rPr>
        <w:t>e</w:t>
      </w:r>
      <w:r>
        <w:t>为例</w:t>
      </w:r>
      <w:r>
        <w:t>)</w:t>
      </w:r>
      <w:r>
        <w:t>，</w:t>
      </w:r>
      <w:r>
        <w:rPr>
          <w:rFonts w:hint="eastAsia"/>
        </w:rPr>
        <w:t>在</w:t>
      </w:r>
      <w:r>
        <w:t>模拟器</w:t>
      </w:r>
      <w:r>
        <w:rPr>
          <w:rFonts w:hint="eastAsia"/>
        </w:rPr>
        <w:t>框架</w:t>
      </w:r>
      <w:r>
        <w:t>中</w:t>
      </w:r>
      <w:r w:rsidR="006B2FC7">
        <w:t>，</w:t>
      </w:r>
      <w:r w:rsidR="006B2FC7">
        <w:rPr>
          <w:rFonts w:hint="eastAsia"/>
        </w:rPr>
        <w:t>实现</w:t>
      </w:r>
      <w:r w:rsidR="006B2FC7">
        <w:t>对被调试程序内存空间以及处理器核寄存器</w:t>
      </w:r>
      <w:r w:rsidR="006B2FC7">
        <w:rPr>
          <w:rFonts w:hint="eastAsia"/>
        </w:rPr>
        <w:t>的</w:t>
      </w:r>
      <w:r w:rsidR="006B2FC7">
        <w:t>访问，</w:t>
      </w:r>
      <w:r w:rsidR="006B2FC7">
        <w:rPr>
          <w:rFonts w:hint="eastAsia"/>
        </w:rPr>
        <w:t>实现</w:t>
      </w:r>
      <w:r w:rsidR="006B2FC7">
        <w:t>对多种调试命令的支持。</w:t>
      </w:r>
    </w:p>
    <w:p w14:paraId="7F4B7151" w14:textId="77777777" w:rsidR="006A6D03" w:rsidRDefault="006B2FC7" w:rsidP="006A6D03">
      <w:pPr>
        <w:pStyle w:val="a3"/>
        <w:numPr>
          <w:ilvl w:val="0"/>
          <w:numId w:val="4"/>
        </w:numPr>
        <w:ind w:firstLineChars="0"/>
      </w:pPr>
      <w:r>
        <w:rPr>
          <w:rFonts w:hint="eastAsia"/>
        </w:rPr>
        <w:t>在</w:t>
      </w:r>
      <w:r>
        <w:t>断点处理中，</w:t>
      </w:r>
      <w:r>
        <w:rPr>
          <w:rFonts w:hint="eastAsia"/>
        </w:rPr>
        <w:t>设计</w:t>
      </w:r>
      <w:r>
        <w:t>不同种类断点</w:t>
      </w:r>
      <w:r>
        <w:rPr>
          <w:rFonts w:hint="eastAsia"/>
        </w:rPr>
        <w:t>对应</w:t>
      </w:r>
      <w:r>
        <w:t>的数据结构，并且将断点保存在断点队列中。</w:t>
      </w:r>
      <w:r>
        <w:rPr>
          <w:rFonts w:hint="eastAsia"/>
        </w:rPr>
        <w:t>监控</w:t>
      </w:r>
      <w:r>
        <w:t>被调试核，</w:t>
      </w:r>
      <w:r>
        <w:rPr>
          <w:rFonts w:hint="eastAsia"/>
        </w:rPr>
        <w:t>当</w:t>
      </w:r>
      <w:r w:rsidR="006A6D03">
        <w:t>处理器核运行到某个断点处时，模拟器需要判断断点是否有效，</w:t>
      </w:r>
      <w:r w:rsidR="006A6D03">
        <w:rPr>
          <w:rFonts w:hint="eastAsia"/>
        </w:rPr>
        <w:t>如果</w:t>
      </w:r>
      <w:r w:rsidR="006A6D03">
        <w:t>有效，</w:t>
      </w:r>
      <w:r w:rsidR="006A6D03">
        <w:rPr>
          <w:rFonts w:hint="eastAsia"/>
        </w:rPr>
        <w:t>需要</w:t>
      </w:r>
      <w:r w:rsidR="006A6D03">
        <w:t>暂停处理器核的运行，</w:t>
      </w:r>
      <w:r w:rsidR="006A6D03">
        <w:rPr>
          <w:rFonts w:hint="eastAsia"/>
        </w:rPr>
        <w:t>同时</w:t>
      </w:r>
      <w:r w:rsidR="006A6D03">
        <w:t>记录下整个系统的快照，</w:t>
      </w:r>
      <w:r w:rsidR="006A6D03">
        <w:rPr>
          <w:rFonts w:hint="eastAsia"/>
        </w:rPr>
        <w:t>根据</w:t>
      </w:r>
      <w:r w:rsidR="006A6D03">
        <w:t>接下</w:t>
      </w:r>
      <w:r w:rsidR="006A6D03">
        <w:rPr>
          <w:rFonts w:hint="eastAsia"/>
        </w:rPr>
        <w:t>来</w:t>
      </w:r>
      <w:r w:rsidR="006A6D03">
        <w:t>的调试命令，</w:t>
      </w:r>
      <w:r w:rsidR="006A6D03">
        <w:rPr>
          <w:rFonts w:hint="eastAsia"/>
        </w:rPr>
        <w:t>返回对应</w:t>
      </w:r>
      <w:r w:rsidR="006A6D03">
        <w:t>的调试信息。</w:t>
      </w:r>
      <w:r w:rsidR="006A6D03">
        <w:t xml:space="preserve"> </w:t>
      </w:r>
    </w:p>
    <w:p w14:paraId="3D790F47" w14:textId="00E003DE" w:rsidR="006A6D03" w:rsidRPr="006A6D03" w:rsidRDefault="00045A91" w:rsidP="006A6D03">
      <w:pPr>
        <w:pStyle w:val="a3"/>
        <w:numPr>
          <w:ilvl w:val="0"/>
          <w:numId w:val="4"/>
        </w:numPr>
        <w:ind w:firstLineChars="0"/>
      </w:pPr>
      <w:r>
        <w:t>高版本的</w:t>
      </w:r>
      <w:r>
        <w:t>GDB(7.0</w:t>
      </w:r>
      <w:r>
        <w:rPr>
          <w:rFonts w:hint="eastAsia"/>
        </w:rPr>
        <w:t>之后</w:t>
      </w:r>
      <w:r>
        <w:t>)</w:t>
      </w:r>
      <w:r>
        <w:t>支持多核异步调试，在</w:t>
      </w:r>
      <w:r>
        <w:rPr>
          <w:rFonts w:hint="eastAsia"/>
        </w:rPr>
        <w:t>异步模式</w:t>
      </w:r>
      <w:r>
        <w:t>下，</w:t>
      </w:r>
      <w:r w:rsidR="006A6D03">
        <w:t>处理器可能</w:t>
      </w:r>
      <w:r w:rsidR="006A6D03">
        <w:rPr>
          <w:rFonts w:hint="eastAsia"/>
        </w:rPr>
        <w:t>接收</w:t>
      </w:r>
      <w:r w:rsidR="006A6D03">
        <w:t>到多个调试命令，</w:t>
      </w:r>
      <w:r w:rsidR="006A6D03">
        <w:rPr>
          <w:rFonts w:hint="eastAsia"/>
        </w:rPr>
        <w:t>将</w:t>
      </w:r>
      <w:r w:rsidR="006A6D03">
        <w:t>这些命令视为事件，</w:t>
      </w:r>
      <w:r w:rsidR="006A6D03">
        <w:rPr>
          <w:rFonts w:hint="eastAsia"/>
        </w:rPr>
        <w:t>保存在</w:t>
      </w:r>
      <w:r w:rsidR="006A6D03">
        <w:t>事件</w:t>
      </w:r>
      <w:r w:rsidR="006A6D03">
        <w:rPr>
          <w:rFonts w:hint="eastAsia"/>
        </w:rPr>
        <w:t>队列</w:t>
      </w:r>
      <w:r w:rsidR="006A6D03">
        <w:t>中，按照顺序</w:t>
      </w:r>
      <w:r>
        <w:rPr>
          <w:rFonts w:hint="eastAsia"/>
        </w:rPr>
        <w:t>处理</w:t>
      </w:r>
      <w:r w:rsidR="00DA68B2">
        <w:t>不同</w:t>
      </w:r>
      <w:r w:rsidR="00DA68B2">
        <w:rPr>
          <w:rFonts w:hint="eastAsia"/>
        </w:rPr>
        <w:t>的</w:t>
      </w:r>
      <w:r w:rsidR="00DA68B2">
        <w:t>调试命令，</w:t>
      </w:r>
      <w:r w:rsidR="006A6D03">
        <w:t>同时，</w:t>
      </w:r>
      <w:r w:rsidR="00DA68B2">
        <w:rPr>
          <w:rFonts w:hint="eastAsia"/>
        </w:rPr>
        <w:t>根据</w:t>
      </w:r>
      <w:r w:rsidR="00DA68B2">
        <w:t>命令中的线程</w:t>
      </w:r>
      <w:r w:rsidR="00DA68B2">
        <w:t>ID</w:t>
      </w:r>
      <w:r w:rsidR="00DA68B2">
        <w:rPr>
          <w:rFonts w:hint="eastAsia"/>
        </w:rPr>
        <w:t>判断</w:t>
      </w:r>
      <w:r w:rsidR="00DA68B2">
        <w:t>当前调试命令对哪个核起作用。</w:t>
      </w:r>
      <w:r w:rsidR="006A6D03">
        <w:t>在对一个核调试的过程中，</w:t>
      </w:r>
      <w:r w:rsidR="006A6D03">
        <w:rPr>
          <w:rFonts w:hint="eastAsia"/>
        </w:rPr>
        <w:t>需要</w:t>
      </w:r>
      <w:r w:rsidR="006A6D03">
        <w:t>保证其它核的正确运行。</w:t>
      </w:r>
      <w:commentRangeEnd w:id="8"/>
      <w:r w:rsidR="008063C6">
        <w:rPr>
          <w:rStyle w:val="a5"/>
        </w:rPr>
        <w:commentReference w:id="8"/>
      </w:r>
    </w:p>
    <w:p w14:paraId="67E31AE1" w14:textId="684BF859" w:rsidR="00846C02" w:rsidRPr="006A6D03" w:rsidRDefault="00846C02" w:rsidP="007A0821">
      <w:pPr>
        <w:pStyle w:val="a3"/>
        <w:numPr>
          <w:ilvl w:val="0"/>
          <w:numId w:val="2"/>
        </w:numPr>
        <w:ind w:firstLineChars="0"/>
        <w:jc w:val="left"/>
        <w:rPr>
          <w:b/>
          <w:bCs/>
          <w:sz w:val="28"/>
          <w:szCs w:val="28"/>
        </w:rPr>
      </w:pPr>
      <w:r w:rsidRPr="006A6D03">
        <w:rPr>
          <w:rFonts w:hint="eastAsia"/>
          <w:b/>
          <w:bCs/>
          <w:sz w:val="28"/>
          <w:szCs w:val="28"/>
        </w:rPr>
        <w:t>已有科研基础与所需的科研条件</w:t>
      </w:r>
    </w:p>
    <w:p w14:paraId="0E8B1EB4" w14:textId="77777777" w:rsidR="00991BCB" w:rsidRDefault="00991BCB" w:rsidP="00991BCB">
      <w:pPr>
        <w:ind w:left="420"/>
      </w:pPr>
      <w:r>
        <w:t>已经完成了双核</w:t>
      </w:r>
      <w:r>
        <w:t>SPARC</w:t>
      </w:r>
      <w:r>
        <w:t>模拟器</w:t>
      </w:r>
      <w:r>
        <w:rPr>
          <w:rFonts w:hint="eastAsia"/>
        </w:rPr>
        <w:t>的</w:t>
      </w:r>
      <w:r>
        <w:t>基本功能，</w:t>
      </w:r>
      <w:r>
        <w:rPr>
          <w:rFonts w:hint="eastAsia"/>
        </w:rPr>
        <w:t>在</w:t>
      </w:r>
      <w:r>
        <w:t>此基础上实现</w:t>
      </w:r>
      <w:r>
        <w:t>GDBServer</w:t>
      </w:r>
      <w:r>
        <w:t>功能。</w:t>
      </w:r>
    </w:p>
    <w:p w14:paraId="09C01358" w14:textId="6C8B3BAE" w:rsidR="00DA68B2" w:rsidRDefault="00DA68B2" w:rsidP="00991BCB">
      <w:pPr>
        <w:ind w:left="420"/>
      </w:pPr>
      <w:r>
        <w:rPr>
          <w:rFonts w:hint="eastAsia"/>
        </w:rPr>
        <w:t>对于</w:t>
      </w:r>
      <w:r>
        <w:t>GDB</w:t>
      </w:r>
      <w:r>
        <w:t>调试协议有一定研究，</w:t>
      </w:r>
      <w:r>
        <w:rPr>
          <w:rFonts w:hint="eastAsia"/>
        </w:rPr>
        <w:t>分析出</w:t>
      </w:r>
      <w:r>
        <w:t>了调试过程中主要的协议类型。</w:t>
      </w:r>
    </w:p>
    <w:p w14:paraId="619C5C7F" w14:textId="77777777" w:rsidR="00846C02" w:rsidRPr="00846C02" w:rsidRDefault="00846C02" w:rsidP="00846C02">
      <w:pPr>
        <w:jc w:val="left"/>
        <w:rPr>
          <w:b/>
          <w:bCs/>
          <w:sz w:val="28"/>
          <w:szCs w:val="28"/>
        </w:rPr>
      </w:pPr>
      <w:r w:rsidRPr="00846C02">
        <w:rPr>
          <w:rFonts w:hint="eastAsia"/>
          <w:b/>
          <w:bCs/>
          <w:sz w:val="28"/>
          <w:szCs w:val="28"/>
        </w:rPr>
        <w:t>6</w:t>
      </w:r>
      <w:r w:rsidRPr="00846C02">
        <w:rPr>
          <w:rFonts w:hint="eastAsia"/>
          <w:b/>
          <w:bCs/>
          <w:sz w:val="28"/>
          <w:szCs w:val="28"/>
        </w:rPr>
        <w:t>、</w:t>
      </w:r>
      <w:r w:rsidRPr="00846C02">
        <w:rPr>
          <w:rFonts w:hint="eastAsia"/>
          <w:b/>
          <w:bCs/>
          <w:sz w:val="28"/>
          <w:szCs w:val="28"/>
        </w:rPr>
        <w:tab/>
      </w:r>
      <w:r w:rsidRPr="00846C02">
        <w:rPr>
          <w:rFonts w:hint="eastAsia"/>
          <w:b/>
          <w:bCs/>
          <w:sz w:val="28"/>
          <w:szCs w:val="28"/>
        </w:rPr>
        <w:t>研究工作计划与进度安排</w:t>
      </w:r>
    </w:p>
    <w:p w14:paraId="4DE19127" w14:textId="7940BD9E" w:rsidR="00846C02" w:rsidRPr="004072DE" w:rsidRDefault="00846C02" w:rsidP="004072DE">
      <w:pPr>
        <w:jc w:val="left"/>
        <w:rPr>
          <w:b/>
          <w:bCs/>
          <w:sz w:val="28"/>
          <w:szCs w:val="28"/>
        </w:rPr>
      </w:pPr>
      <w:r w:rsidRPr="00846C02">
        <w:rPr>
          <w:rFonts w:hint="eastAsia"/>
          <w:b/>
          <w:bCs/>
          <w:sz w:val="28"/>
          <w:szCs w:val="28"/>
        </w:rPr>
        <w:t>7</w:t>
      </w:r>
      <w:r w:rsidRPr="00846C02">
        <w:rPr>
          <w:rFonts w:hint="eastAsia"/>
          <w:b/>
          <w:bCs/>
          <w:sz w:val="28"/>
          <w:szCs w:val="28"/>
        </w:rPr>
        <w:t>、</w:t>
      </w:r>
      <w:r w:rsidRPr="00846C02">
        <w:rPr>
          <w:rFonts w:hint="eastAsia"/>
          <w:b/>
          <w:bCs/>
          <w:sz w:val="28"/>
          <w:szCs w:val="28"/>
        </w:rPr>
        <w:tab/>
      </w:r>
      <w:r w:rsidRPr="00846C02">
        <w:rPr>
          <w:rFonts w:hint="eastAsia"/>
          <w:b/>
          <w:bCs/>
          <w:sz w:val="28"/>
          <w:szCs w:val="28"/>
        </w:rPr>
        <w:t>参考文献</w:t>
      </w:r>
    </w:p>
    <w:sectPr w:rsidR="00846C02" w:rsidRPr="004072DE" w:rsidSect="00522410">
      <w:pgSz w:w="11900" w:h="16840"/>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Shawn" w:date="2016-08-14T11:04:00Z" w:initials="S">
    <w:p w14:paraId="427FC375" w14:textId="74C7F436" w:rsidR="00073734" w:rsidRDefault="00073734">
      <w:pPr>
        <w:pStyle w:val="a6"/>
      </w:pPr>
      <w:r>
        <w:rPr>
          <w:rStyle w:val="a5"/>
        </w:rPr>
        <w:annotationRef/>
      </w:r>
      <w:r>
        <w:rPr>
          <w:rFonts w:hint="eastAsia"/>
        </w:rPr>
        <w:t>这里写法上要提炼一下，归纳成一个研究内容</w:t>
      </w:r>
      <w:r>
        <w:rPr>
          <w:rFonts w:hint="eastAsia"/>
        </w:rPr>
        <w:t>/</w:t>
      </w:r>
      <w:r>
        <w:rPr>
          <w:rFonts w:hint="eastAsia"/>
        </w:rPr>
        <w:t>研究点的形式，比如这里可以写成</w:t>
      </w:r>
      <w:r w:rsidR="00087211">
        <w:rPr>
          <w:rFonts w:hint="eastAsia"/>
        </w:rPr>
        <w:t>类似这样</w:t>
      </w:r>
      <w:r>
        <w:rPr>
          <w:rFonts w:hint="eastAsia"/>
        </w:rPr>
        <w:t>：模拟器的多目标调试</w:t>
      </w:r>
      <w:r w:rsidR="00087211">
        <w:rPr>
          <w:rFonts w:hint="eastAsia"/>
        </w:rPr>
        <w:t>协议的交互</w:t>
      </w:r>
      <w:r>
        <w:rPr>
          <w:rFonts w:hint="eastAsia"/>
        </w:rPr>
        <w:t>转换机制研究</w:t>
      </w:r>
    </w:p>
  </w:comment>
  <w:comment w:id="4" w:author="Shawn" w:date="2016-08-14T11:19:00Z" w:initials="S">
    <w:p w14:paraId="0E9D0F99" w14:textId="6AB78718" w:rsidR="00D90655" w:rsidRDefault="00D90655">
      <w:pPr>
        <w:pStyle w:val="a6"/>
      </w:pPr>
      <w:r>
        <w:rPr>
          <w:rStyle w:val="a5"/>
        </w:rPr>
        <w:annotationRef/>
      </w:r>
      <w:r>
        <w:rPr>
          <w:rFonts w:hint="eastAsia"/>
        </w:rPr>
        <w:t>同上，要归纳出一句话，这部分的具体研究内容</w:t>
      </w:r>
      <w:r>
        <w:rPr>
          <w:rFonts w:hint="eastAsia"/>
        </w:rPr>
        <w:t>/</w:t>
      </w:r>
      <w:r>
        <w:rPr>
          <w:rFonts w:hint="eastAsia"/>
        </w:rPr>
        <w:t>研究点是什</w:t>
      </w:r>
      <w:r w:rsidR="00043B62">
        <w:rPr>
          <w:rFonts w:hint="eastAsia"/>
        </w:rPr>
        <w:t>么我还是没怎么看懂，你得明确归纳出来，比如，基于</w:t>
      </w:r>
      <w:r>
        <w:rPr>
          <w:rFonts w:hint="eastAsia"/>
        </w:rPr>
        <w:t>模拟</w:t>
      </w:r>
      <w:r w:rsidR="00043B62">
        <w:rPr>
          <w:rFonts w:hint="eastAsia"/>
        </w:rPr>
        <w:t>器的调试命令处理机制研究，或者就叫同步模式下的</w:t>
      </w:r>
      <w:r w:rsidR="00E37B85">
        <w:rPr>
          <w:rFonts w:hint="eastAsia"/>
        </w:rPr>
        <w:t>模拟器</w:t>
      </w:r>
      <w:r w:rsidR="00043B62">
        <w:rPr>
          <w:rFonts w:hint="eastAsia"/>
        </w:rPr>
        <w:t>多核调试机制研究</w:t>
      </w:r>
    </w:p>
  </w:comment>
  <w:comment w:id="5" w:author="Shawn" w:date="2016-08-14T11:35:00Z" w:initials="S">
    <w:p w14:paraId="235CBC40" w14:textId="528B2B3F" w:rsidR="00D90655" w:rsidRDefault="00D90655">
      <w:pPr>
        <w:pStyle w:val="a6"/>
      </w:pPr>
      <w:r>
        <w:rPr>
          <w:rStyle w:val="a5"/>
        </w:rPr>
        <w:annotationRef/>
      </w:r>
      <w:r>
        <w:rPr>
          <w:rFonts w:hint="eastAsia"/>
        </w:rPr>
        <w:t>这个是不是已经包含在上面那个点里了？</w:t>
      </w:r>
      <w:r w:rsidR="00660527">
        <w:rPr>
          <w:rFonts w:hint="eastAsia"/>
        </w:rPr>
        <w:t>都算同步模式下的多核调试机制？</w:t>
      </w:r>
      <w:bookmarkStart w:id="6" w:name="_GoBack"/>
      <w:bookmarkEnd w:id="6"/>
    </w:p>
  </w:comment>
  <w:comment w:id="8" w:author="Shawn" w:date="2016-08-14T11:32:00Z" w:initials="S">
    <w:p w14:paraId="6CD67287" w14:textId="21AC1A60" w:rsidR="008063C6" w:rsidRDefault="008063C6">
      <w:pPr>
        <w:pStyle w:val="a6"/>
      </w:pPr>
      <w:r>
        <w:rPr>
          <w:rStyle w:val="a5"/>
        </w:rPr>
        <w:annotationRef/>
      </w:r>
      <w:r>
        <w:rPr>
          <w:rFonts w:hint="eastAsia"/>
        </w:rPr>
        <w:t>写的太程序化、太平淡了，</w:t>
      </w:r>
      <w:r w:rsidR="00E6337A">
        <w:rPr>
          <w:rFonts w:hint="eastAsia"/>
        </w:rPr>
        <w:t>就光看你按照这么个步骤做了这么</w:t>
      </w:r>
      <w:r w:rsidR="00CB57A4">
        <w:rPr>
          <w:rFonts w:hint="eastAsia"/>
        </w:rPr>
        <w:t>1234</w:t>
      </w:r>
      <w:r w:rsidR="00CB57A4">
        <w:rPr>
          <w:rFonts w:hint="eastAsia"/>
        </w:rPr>
        <w:t>这么</w:t>
      </w:r>
      <w:r w:rsidR="00E6337A">
        <w:rPr>
          <w:rFonts w:hint="eastAsia"/>
        </w:rPr>
        <w:t>些事。可是</w:t>
      </w:r>
      <w:r>
        <w:rPr>
          <w:rFonts w:hint="eastAsia"/>
        </w:rPr>
        <w:t>看不出来</w:t>
      </w:r>
      <w:r w:rsidR="00CB57A4">
        <w:rPr>
          <w:rFonts w:hint="eastAsia"/>
        </w:rPr>
        <w:t>这些事</w:t>
      </w:r>
      <w:r>
        <w:rPr>
          <w:rFonts w:hint="eastAsia"/>
        </w:rPr>
        <w:t>有什么技术难点，你</w:t>
      </w:r>
      <w:r w:rsidR="00CB57A4">
        <w:rPr>
          <w:rFonts w:hint="eastAsia"/>
        </w:rPr>
        <w:t>提出</w:t>
      </w:r>
      <w:r>
        <w:rPr>
          <w:rFonts w:hint="eastAsia"/>
        </w:rPr>
        <w:t>了什么</w:t>
      </w:r>
      <w:r w:rsidR="00CB57A4">
        <w:rPr>
          <w:rFonts w:hint="eastAsia"/>
        </w:rPr>
        <w:t>新的</w:t>
      </w:r>
      <w:r>
        <w:rPr>
          <w:rFonts w:hint="eastAsia"/>
        </w:rPr>
        <w:t>技术</w:t>
      </w:r>
      <w:r w:rsidR="00CB57A4">
        <w:rPr>
          <w:rFonts w:hint="eastAsia"/>
        </w:rPr>
        <w:t>点</w:t>
      </w:r>
      <w:r>
        <w:rPr>
          <w:rFonts w:hint="eastAsia"/>
        </w:rPr>
        <w:t>有效解决了</w:t>
      </w:r>
      <w:r w:rsidR="00CB57A4">
        <w:rPr>
          <w:rFonts w:hint="eastAsia"/>
        </w:rPr>
        <w:t>这些</w:t>
      </w:r>
      <w:r w:rsidR="00E6337A">
        <w:rPr>
          <w:rFonts w:hint="eastAsia"/>
        </w:rPr>
        <w:t>关键</w:t>
      </w:r>
      <w:r>
        <w:rPr>
          <w:rFonts w:hint="eastAsia"/>
        </w:rPr>
        <w:t>问题。</w:t>
      </w:r>
      <w:r w:rsidR="00CB57A4">
        <w:rPr>
          <w:rFonts w:hint="eastAsia"/>
        </w:rPr>
        <w:t>你要给提炼归纳成创新点，比如你提出了一种</w:t>
      </w:r>
      <w:r w:rsidR="00CB57A4">
        <w:rPr>
          <w:rFonts w:hint="eastAsia"/>
        </w:rPr>
        <w:t>xxxxx</w:t>
      </w:r>
      <w:r w:rsidR="00CB57A4">
        <w:rPr>
          <w:rFonts w:hint="eastAsia"/>
        </w:rPr>
        <w:t>的方法</w:t>
      </w:r>
      <w:r w:rsidR="00CB57A4">
        <w:rPr>
          <w:rFonts w:hint="eastAsia"/>
        </w:rPr>
        <w:t>/</w:t>
      </w:r>
      <w:r w:rsidR="00CB57A4">
        <w:rPr>
          <w:rFonts w:hint="eastAsia"/>
        </w:rPr>
        <w:t>机制</w:t>
      </w:r>
      <w:r w:rsidR="00CB57A4">
        <w:rPr>
          <w:rFonts w:hint="eastAsia"/>
        </w:rPr>
        <w:t>/</w:t>
      </w:r>
      <w:r w:rsidR="00CB57A4">
        <w:rPr>
          <w:rFonts w:hint="eastAsia"/>
        </w:rPr>
        <w:t>策略，可以有效解决</w:t>
      </w:r>
      <w:r w:rsidR="00CB57A4">
        <w:rPr>
          <w:rFonts w:hint="eastAsia"/>
        </w:rPr>
        <w:t>xxxx</w:t>
      </w:r>
      <w:r w:rsidR="00CB57A4">
        <w:rPr>
          <w:rFonts w:hint="eastAsia"/>
        </w:rPr>
        <w:t>的问题，然后再去具体介绍一下你这个方法</w:t>
      </w:r>
      <w:r w:rsidR="00CB57A4">
        <w:rPr>
          <w:rFonts w:hint="eastAsia"/>
        </w:rPr>
        <w:t>/</w:t>
      </w:r>
      <w:r w:rsidR="00CB57A4">
        <w:rPr>
          <w:rFonts w:hint="eastAsia"/>
        </w:rPr>
        <w:t>机制</w:t>
      </w:r>
      <w:r w:rsidR="00CB57A4">
        <w:rPr>
          <w:rFonts w:hint="eastAsia"/>
        </w:rPr>
        <w:t>/</w:t>
      </w:r>
      <w:r w:rsidR="00CB57A4">
        <w:rPr>
          <w:rFonts w:hint="eastAsia"/>
        </w:rPr>
        <w:t>策略怎么做的</w:t>
      </w:r>
    </w:p>
    <w:p w14:paraId="627C8786" w14:textId="77777777" w:rsidR="00CB57A4" w:rsidRDefault="00CB57A4">
      <w:pPr>
        <w:pStyle w:val="a6"/>
      </w:pPr>
    </w:p>
    <w:p w14:paraId="5E6817CA" w14:textId="0042EB1F" w:rsidR="00CB57A4" w:rsidRDefault="00CB57A4">
      <w:pPr>
        <w:pStyle w:val="a6"/>
      </w:pPr>
      <w:r>
        <w:rPr>
          <w:rFonts w:hint="eastAsia"/>
        </w:rPr>
        <w:t>效果是让人看完得非常明确的了解你做了几个什么点，而不是写了很多琐碎的工作然后让读者去归纳你里头到底哪些是创新点</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DE62E0"/>
    <w:multiLevelType w:val="hybridMultilevel"/>
    <w:tmpl w:val="F26CBD60"/>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
    <w:nsid w:val="57163E89"/>
    <w:multiLevelType w:val="multilevel"/>
    <w:tmpl w:val="57163E89"/>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nsid w:val="5F4A748A"/>
    <w:multiLevelType w:val="hybridMultilevel"/>
    <w:tmpl w:val="2206CC22"/>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3">
    <w:nsid w:val="663602DA"/>
    <w:multiLevelType w:val="hybridMultilevel"/>
    <w:tmpl w:val="246A7BCE"/>
    <w:lvl w:ilvl="0" w:tplc="AEF0A98E">
      <w:start w:val="1"/>
      <w:numFmt w:val="decimal"/>
      <w:lvlText w:val="%1、"/>
      <w:lvlJc w:val="left"/>
      <w:pPr>
        <w:ind w:left="840" w:hanging="84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trackRevisions/>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6C02"/>
    <w:rsid w:val="00015116"/>
    <w:rsid w:val="00043B62"/>
    <w:rsid w:val="00045A91"/>
    <w:rsid w:val="00073734"/>
    <w:rsid w:val="00087211"/>
    <w:rsid w:val="0009591E"/>
    <w:rsid w:val="0014006D"/>
    <w:rsid w:val="0023172D"/>
    <w:rsid w:val="002B62AB"/>
    <w:rsid w:val="004072DE"/>
    <w:rsid w:val="0044598D"/>
    <w:rsid w:val="00522410"/>
    <w:rsid w:val="00561B4A"/>
    <w:rsid w:val="00660527"/>
    <w:rsid w:val="006A6D03"/>
    <w:rsid w:val="006B0ECF"/>
    <w:rsid w:val="006B2FC7"/>
    <w:rsid w:val="00705D17"/>
    <w:rsid w:val="007A373C"/>
    <w:rsid w:val="007A4B76"/>
    <w:rsid w:val="008063C6"/>
    <w:rsid w:val="00846C02"/>
    <w:rsid w:val="00913F65"/>
    <w:rsid w:val="00922BA7"/>
    <w:rsid w:val="00976C6B"/>
    <w:rsid w:val="00991BCB"/>
    <w:rsid w:val="00AD2931"/>
    <w:rsid w:val="00AD7566"/>
    <w:rsid w:val="00B3209E"/>
    <w:rsid w:val="00C43746"/>
    <w:rsid w:val="00CB57A4"/>
    <w:rsid w:val="00CC3EEF"/>
    <w:rsid w:val="00CF4B6B"/>
    <w:rsid w:val="00D31807"/>
    <w:rsid w:val="00D90655"/>
    <w:rsid w:val="00DA68B2"/>
    <w:rsid w:val="00DE4A95"/>
    <w:rsid w:val="00E00FCE"/>
    <w:rsid w:val="00E37B85"/>
    <w:rsid w:val="00E6337A"/>
    <w:rsid w:val="00E81242"/>
    <w:rsid w:val="00EA7A5A"/>
    <w:rsid w:val="00ED232F"/>
    <w:rsid w:val="00F373CA"/>
    <w:rsid w:val="00F66EBB"/>
    <w:rsid w:val="00FB1E23"/>
    <w:rsid w:val="00FE71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1B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46C02"/>
    <w:pPr>
      <w:widowControl w:val="0"/>
      <w:jc w:val="both"/>
    </w:pPr>
    <w:rPr>
      <w:rFonts w:ascii="Times New Roman" w:eastAsia="宋体" w:hAnsi="Times New Roman" w:cs="Times New Roman"/>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46C02"/>
    <w:pPr>
      <w:ind w:firstLineChars="200" w:firstLine="420"/>
    </w:pPr>
  </w:style>
  <w:style w:type="paragraph" w:styleId="a4">
    <w:name w:val="Normal (Web)"/>
    <w:basedOn w:val="a"/>
    <w:uiPriority w:val="99"/>
    <w:unhideWhenUsed/>
    <w:rsid w:val="00846C02"/>
    <w:pPr>
      <w:widowControl/>
      <w:spacing w:before="100" w:beforeAutospacing="1" w:after="100" w:afterAutospacing="1"/>
      <w:jc w:val="left"/>
    </w:pPr>
    <w:rPr>
      <w:rFonts w:ascii="宋体" w:hAnsi="宋体" w:cs="宋体"/>
      <w:kern w:val="0"/>
      <w:sz w:val="24"/>
    </w:rPr>
  </w:style>
  <w:style w:type="character" w:styleId="a5">
    <w:name w:val="annotation reference"/>
    <w:basedOn w:val="a0"/>
    <w:uiPriority w:val="99"/>
    <w:semiHidden/>
    <w:unhideWhenUsed/>
    <w:rsid w:val="00073734"/>
    <w:rPr>
      <w:sz w:val="21"/>
      <w:szCs w:val="21"/>
    </w:rPr>
  </w:style>
  <w:style w:type="paragraph" w:styleId="a6">
    <w:name w:val="annotation text"/>
    <w:basedOn w:val="a"/>
    <w:link w:val="Char"/>
    <w:uiPriority w:val="99"/>
    <w:semiHidden/>
    <w:unhideWhenUsed/>
    <w:rsid w:val="00073734"/>
    <w:pPr>
      <w:jc w:val="left"/>
    </w:pPr>
  </w:style>
  <w:style w:type="character" w:customStyle="1" w:styleId="Char">
    <w:name w:val="批注文字 Char"/>
    <w:basedOn w:val="a0"/>
    <w:link w:val="a6"/>
    <w:uiPriority w:val="99"/>
    <w:semiHidden/>
    <w:rsid w:val="00073734"/>
    <w:rPr>
      <w:rFonts w:ascii="Times New Roman" w:eastAsia="宋体" w:hAnsi="Times New Roman" w:cs="Times New Roman"/>
      <w:sz w:val="21"/>
    </w:rPr>
  </w:style>
  <w:style w:type="paragraph" w:styleId="a7">
    <w:name w:val="annotation subject"/>
    <w:basedOn w:val="a6"/>
    <w:next w:val="a6"/>
    <w:link w:val="Char0"/>
    <w:uiPriority w:val="99"/>
    <w:semiHidden/>
    <w:unhideWhenUsed/>
    <w:rsid w:val="00073734"/>
    <w:rPr>
      <w:b/>
      <w:bCs/>
    </w:rPr>
  </w:style>
  <w:style w:type="character" w:customStyle="1" w:styleId="Char0">
    <w:name w:val="批注主题 Char"/>
    <w:basedOn w:val="Char"/>
    <w:link w:val="a7"/>
    <w:uiPriority w:val="99"/>
    <w:semiHidden/>
    <w:rsid w:val="00073734"/>
    <w:rPr>
      <w:rFonts w:ascii="Times New Roman" w:eastAsia="宋体" w:hAnsi="Times New Roman" w:cs="Times New Roman"/>
      <w:b/>
      <w:bCs/>
      <w:sz w:val="21"/>
    </w:rPr>
  </w:style>
  <w:style w:type="paragraph" w:styleId="a8">
    <w:name w:val="Balloon Text"/>
    <w:basedOn w:val="a"/>
    <w:link w:val="Char1"/>
    <w:uiPriority w:val="99"/>
    <w:semiHidden/>
    <w:unhideWhenUsed/>
    <w:rsid w:val="00073734"/>
    <w:rPr>
      <w:sz w:val="18"/>
      <w:szCs w:val="18"/>
    </w:rPr>
  </w:style>
  <w:style w:type="character" w:customStyle="1" w:styleId="Char1">
    <w:name w:val="批注框文本 Char"/>
    <w:basedOn w:val="a0"/>
    <w:link w:val="a8"/>
    <w:uiPriority w:val="99"/>
    <w:semiHidden/>
    <w:rsid w:val="00073734"/>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46C02"/>
    <w:pPr>
      <w:widowControl w:val="0"/>
      <w:jc w:val="both"/>
    </w:pPr>
    <w:rPr>
      <w:rFonts w:ascii="Times New Roman" w:eastAsia="宋体" w:hAnsi="Times New Roman" w:cs="Times New Roman"/>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46C02"/>
    <w:pPr>
      <w:ind w:firstLineChars="200" w:firstLine="420"/>
    </w:pPr>
  </w:style>
  <w:style w:type="paragraph" w:styleId="a4">
    <w:name w:val="Normal (Web)"/>
    <w:basedOn w:val="a"/>
    <w:uiPriority w:val="99"/>
    <w:unhideWhenUsed/>
    <w:rsid w:val="00846C02"/>
    <w:pPr>
      <w:widowControl/>
      <w:spacing w:before="100" w:beforeAutospacing="1" w:after="100" w:afterAutospacing="1"/>
      <w:jc w:val="left"/>
    </w:pPr>
    <w:rPr>
      <w:rFonts w:ascii="宋体" w:hAnsi="宋体" w:cs="宋体"/>
      <w:kern w:val="0"/>
      <w:sz w:val="24"/>
    </w:rPr>
  </w:style>
  <w:style w:type="character" w:styleId="a5">
    <w:name w:val="annotation reference"/>
    <w:basedOn w:val="a0"/>
    <w:uiPriority w:val="99"/>
    <w:semiHidden/>
    <w:unhideWhenUsed/>
    <w:rsid w:val="00073734"/>
    <w:rPr>
      <w:sz w:val="21"/>
      <w:szCs w:val="21"/>
    </w:rPr>
  </w:style>
  <w:style w:type="paragraph" w:styleId="a6">
    <w:name w:val="annotation text"/>
    <w:basedOn w:val="a"/>
    <w:link w:val="Char"/>
    <w:uiPriority w:val="99"/>
    <w:semiHidden/>
    <w:unhideWhenUsed/>
    <w:rsid w:val="00073734"/>
    <w:pPr>
      <w:jc w:val="left"/>
    </w:pPr>
  </w:style>
  <w:style w:type="character" w:customStyle="1" w:styleId="Char">
    <w:name w:val="批注文字 Char"/>
    <w:basedOn w:val="a0"/>
    <w:link w:val="a6"/>
    <w:uiPriority w:val="99"/>
    <w:semiHidden/>
    <w:rsid w:val="00073734"/>
    <w:rPr>
      <w:rFonts w:ascii="Times New Roman" w:eastAsia="宋体" w:hAnsi="Times New Roman" w:cs="Times New Roman"/>
      <w:sz w:val="21"/>
    </w:rPr>
  </w:style>
  <w:style w:type="paragraph" w:styleId="a7">
    <w:name w:val="annotation subject"/>
    <w:basedOn w:val="a6"/>
    <w:next w:val="a6"/>
    <w:link w:val="Char0"/>
    <w:uiPriority w:val="99"/>
    <w:semiHidden/>
    <w:unhideWhenUsed/>
    <w:rsid w:val="00073734"/>
    <w:rPr>
      <w:b/>
      <w:bCs/>
    </w:rPr>
  </w:style>
  <w:style w:type="character" w:customStyle="1" w:styleId="Char0">
    <w:name w:val="批注主题 Char"/>
    <w:basedOn w:val="Char"/>
    <w:link w:val="a7"/>
    <w:uiPriority w:val="99"/>
    <w:semiHidden/>
    <w:rsid w:val="00073734"/>
    <w:rPr>
      <w:rFonts w:ascii="Times New Roman" w:eastAsia="宋体" w:hAnsi="Times New Roman" w:cs="Times New Roman"/>
      <w:b/>
      <w:bCs/>
      <w:sz w:val="21"/>
    </w:rPr>
  </w:style>
  <w:style w:type="paragraph" w:styleId="a8">
    <w:name w:val="Balloon Text"/>
    <w:basedOn w:val="a"/>
    <w:link w:val="Char1"/>
    <w:uiPriority w:val="99"/>
    <w:semiHidden/>
    <w:unhideWhenUsed/>
    <w:rsid w:val="00073734"/>
    <w:rPr>
      <w:sz w:val="18"/>
      <w:szCs w:val="18"/>
    </w:rPr>
  </w:style>
  <w:style w:type="character" w:customStyle="1" w:styleId="Char1">
    <w:name w:val="批注框文本 Char"/>
    <w:basedOn w:val="a0"/>
    <w:link w:val="a8"/>
    <w:uiPriority w:val="99"/>
    <w:semiHidden/>
    <w:rsid w:val="00073734"/>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264</TotalTime>
  <Pages>2</Pages>
  <Words>244</Words>
  <Characters>1394</Characters>
  <Application>Microsoft Office Word</Application>
  <DocSecurity>0</DocSecurity>
  <Lines>11</Lines>
  <Paragraphs>3</Paragraphs>
  <ScaleCrop>false</ScaleCrop>
  <Company/>
  <LinksUpToDate>false</LinksUpToDate>
  <CharactersWithSpaces>1635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ge</dc:creator>
  <cp:keywords/>
  <dc:description/>
  <cp:lastModifiedBy>Shawn</cp:lastModifiedBy>
  <cp:revision>20</cp:revision>
  <dcterms:created xsi:type="dcterms:W3CDTF">2016-08-10T13:13:00Z</dcterms:created>
  <dcterms:modified xsi:type="dcterms:W3CDTF">2016-08-14T03:35:00Z</dcterms:modified>
</cp:coreProperties>
</file>